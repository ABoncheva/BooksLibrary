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4678" w14:textId="77777777" w:rsidR="000C3C04" w:rsidRPr="002F5F56" w:rsidRDefault="00FD6E85" w:rsidP="0007015C">
      <w:pPr>
        <w:jc w:val="center"/>
        <w:rPr>
          <w:b/>
          <w:sz w:val="44"/>
          <w:szCs w:val="44"/>
          <w:lang w:val="bg-BG"/>
        </w:rPr>
      </w:pPr>
      <w:r w:rsidRPr="002F5F56">
        <w:rPr>
          <w:sz w:val="44"/>
          <w:szCs w:val="44"/>
          <w:lang w:val="bg-BG"/>
        </w:rPr>
        <w:t xml:space="preserve">Документация на проект </w:t>
      </w:r>
      <w:r w:rsidRPr="002F5F56">
        <w:rPr>
          <w:b/>
          <w:sz w:val="44"/>
          <w:szCs w:val="44"/>
          <w:lang w:val="bg-BG"/>
        </w:rPr>
        <w:t>БИБЛИОТЕКА</w:t>
      </w:r>
    </w:p>
    <w:p w14:paraId="702C3C76" w14:textId="77777777" w:rsidR="00FD6E85" w:rsidRPr="002F5F56" w:rsidRDefault="00FD6E85" w:rsidP="0007015C">
      <w:pPr>
        <w:jc w:val="center"/>
        <w:rPr>
          <w:sz w:val="32"/>
          <w:szCs w:val="32"/>
          <w:lang w:val="bg-BG"/>
        </w:rPr>
      </w:pPr>
      <w:r w:rsidRPr="002F5F56">
        <w:rPr>
          <w:sz w:val="32"/>
          <w:szCs w:val="32"/>
          <w:lang w:val="bg-BG"/>
        </w:rPr>
        <w:t>Автор: Александрина Бончева, специалност Информатика, факултетен номер 45344</w:t>
      </w:r>
    </w:p>
    <w:p w14:paraId="6C187705" w14:textId="77777777" w:rsidR="0007015C" w:rsidRPr="00FD6E85" w:rsidRDefault="0007015C">
      <w:pPr>
        <w:rPr>
          <w:sz w:val="24"/>
          <w:szCs w:val="24"/>
          <w:lang w:val="bg-BG"/>
        </w:rPr>
      </w:pPr>
    </w:p>
    <w:p w14:paraId="019AFA46" w14:textId="77777777" w:rsidR="00FD6E85" w:rsidRPr="002F5F56" w:rsidRDefault="0007015C">
      <w:pPr>
        <w:rPr>
          <w:sz w:val="36"/>
          <w:szCs w:val="36"/>
          <w:u w:val="single"/>
          <w:lang w:val="bg-BG"/>
        </w:rPr>
      </w:pPr>
      <w:r w:rsidRPr="002F5F56">
        <w:rPr>
          <w:sz w:val="36"/>
          <w:szCs w:val="36"/>
          <w:u w:val="single"/>
          <w:lang w:val="bg-BG"/>
        </w:rPr>
        <w:t>Структура на документацията:</w:t>
      </w:r>
    </w:p>
    <w:p w14:paraId="318001DC" w14:textId="77777777" w:rsidR="0007015C" w:rsidRPr="002F5F56" w:rsidRDefault="0007015C">
      <w:pPr>
        <w:rPr>
          <w:i/>
          <w:sz w:val="28"/>
          <w:szCs w:val="28"/>
          <w:lang w:val="bg-BG"/>
        </w:rPr>
      </w:pPr>
      <w:r w:rsidRPr="002F5F56">
        <w:rPr>
          <w:i/>
          <w:sz w:val="28"/>
          <w:szCs w:val="28"/>
          <w:lang w:val="bg-BG"/>
        </w:rPr>
        <w:t>1. Увод</w:t>
      </w:r>
      <w:r w:rsidR="002F5F56">
        <w:rPr>
          <w:i/>
          <w:sz w:val="28"/>
          <w:szCs w:val="28"/>
          <w:lang w:val="bg-BG"/>
        </w:rPr>
        <w:t>.</w:t>
      </w:r>
    </w:p>
    <w:p w14:paraId="16D411C5" w14:textId="77777777" w:rsidR="0007015C" w:rsidRDefault="0007015C">
      <w:pPr>
        <w:rPr>
          <w:i/>
          <w:sz w:val="28"/>
          <w:szCs w:val="28"/>
          <w:lang w:val="bg-BG"/>
        </w:rPr>
      </w:pPr>
      <w:r w:rsidRPr="002F5F56">
        <w:rPr>
          <w:i/>
          <w:sz w:val="28"/>
          <w:szCs w:val="28"/>
          <w:lang w:val="bg-BG"/>
        </w:rPr>
        <w:t>2. Списък на имплементираните класове в решението</w:t>
      </w:r>
      <w:r w:rsidRPr="002F5F56">
        <w:rPr>
          <w:i/>
          <w:sz w:val="28"/>
          <w:szCs w:val="28"/>
        </w:rPr>
        <w:t>,</w:t>
      </w:r>
      <w:r w:rsidRPr="002F5F56">
        <w:rPr>
          <w:i/>
          <w:sz w:val="28"/>
          <w:szCs w:val="28"/>
          <w:lang w:val="bg-BG"/>
        </w:rPr>
        <w:t>подреден по ниво на абстракция.</w:t>
      </w:r>
    </w:p>
    <w:p w14:paraId="60BA5E10" w14:textId="4405CAE1" w:rsidR="002F5F56" w:rsidRPr="00645FF1" w:rsidRDefault="002F5F56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3.</w:t>
      </w:r>
      <w:r w:rsidRPr="002F5F56">
        <w:rPr>
          <w:i/>
          <w:sz w:val="28"/>
          <w:szCs w:val="28"/>
          <w:lang w:val="bg-BG"/>
        </w:rPr>
        <w:t xml:space="preserve"> </w:t>
      </w:r>
      <w:r>
        <w:rPr>
          <w:i/>
          <w:sz w:val="28"/>
          <w:szCs w:val="28"/>
        </w:rPr>
        <w:t>Архитектура.</w:t>
      </w:r>
      <w:r w:rsidR="00645FF1">
        <w:rPr>
          <w:i/>
          <w:sz w:val="28"/>
          <w:szCs w:val="28"/>
        </w:rPr>
        <w:t xml:space="preserve"> (UML </w:t>
      </w:r>
      <w:r w:rsidR="00645FF1">
        <w:rPr>
          <w:i/>
          <w:sz w:val="28"/>
          <w:szCs w:val="28"/>
          <w:lang w:val="bg-BG"/>
        </w:rPr>
        <w:t>диаграма)</w:t>
      </w:r>
    </w:p>
    <w:p w14:paraId="68B76370" w14:textId="77777777" w:rsidR="002F5F56" w:rsidRDefault="002F5F56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</w:rPr>
        <w:t>4</w:t>
      </w:r>
      <w:r w:rsidR="0007015C" w:rsidRPr="002F5F56">
        <w:rPr>
          <w:i/>
          <w:sz w:val="28"/>
          <w:szCs w:val="28"/>
        </w:rPr>
        <w:t xml:space="preserve">. </w:t>
      </w:r>
      <w:r w:rsidR="0007015C" w:rsidRPr="002F5F56">
        <w:rPr>
          <w:i/>
          <w:sz w:val="28"/>
          <w:szCs w:val="28"/>
          <w:lang w:val="bg-BG"/>
        </w:rPr>
        <w:t>Подробно описание на използваните класове –</w:t>
      </w:r>
      <w:r w:rsidRPr="002F5F56">
        <w:rPr>
          <w:i/>
          <w:sz w:val="28"/>
          <w:szCs w:val="28"/>
          <w:lang w:val="bg-BG"/>
        </w:rPr>
        <w:t xml:space="preserve"> идея,</w:t>
      </w:r>
      <w:r>
        <w:rPr>
          <w:i/>
          <w:sz w:val="28"/>
          <w:szCs w:val="28"/>
          <w:lang w:val="bg-BG"/>
        </w:rPr>
        <w:t xml:space="preserve"> член-методи, </w:t>
      </w:r>
      <w:r w:rsidR="00531200">
        <w:rPr>
          <w:i/>
          <w:sz w:val="28"/>
          <w:szCs w:val="28"/>
          <w:lang w:val="bg-BG"/>
        </w:rPr>
        <w:t>член-данни,</w:t>
      </w:r>
      <w:r w:rsidR="0054104F">
        <w:rPr>
          <w:i/>
          <w:sz w:val="28"/>
          <w:szCs w:val="28"/>
          <w:lang w:val="bg-BG"/>
        </w:rPr>
        <w:t xml:space="preserve"> </w:t>
      </w:r>
      <w:r w:rsidR="00531200">
        <w:rPr>
          <w:i/>
          <w:sz w:val="28"/>
          <w:szCs w:val="28"/>
          <w:lang w:val="bg-BG"/>
        </w:rPr>
        <w:t>връзки между тях.</w:t>
      </w:r>
    </w:p>
    <w:p w14:paraId="66070624" w14:textId="3B02234D" w:rsidR="00DA5269" w:rsidRDefault="00DA5269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5. Допълнителна информация за ход</w:t>
      </w:r>
      <w:r w:rsidR="00FB2E53">
        <w:rPr>
          <w:i/>
          <w:sz w:val="28"/>
          <w:szCs w:val="28"/>
        </w:rPr>
        <w:t>a</w:t>
      </w:r>
      <w:r>
        <w:rPr>
          <w:i/>
          <w:sz w:val="28"/>
          <w:szCs w:val="28"/>
          <w:lang w:val="bg-BG"/>
        </w:rPr>
        <w:t xml:space="preserve"> на изпълнение на програмата.</w:t>
      </w:r>
    </w:p>
    <w:p w14:paraId="5C1121B4" w14:textId="77777777" w:rsidR="00F94F54" w:rsidRPr="00DA5269" w:rsidRDefault="00F94F54">
      <w:pPr>
        <w:rPr>
          <w:i/>
          <w:sz w:val="28"/>
          <w:szCs w:val="28"/>
          <w:lang w:val="bg-BG"/>
        </w:rPr>
      </w:pPr>
    </w:p>
    <w:p w14:paraId="595A0449" w14:textId="77777777" w:rsidR="00FD6E85" w:rsidRPr="0007015C" w:rsidRDefault="00FD6E85" w:rsidP="0007015C">
      <w:pPr>
        <w:pStyle w:val="ListParagraph"/>
        <w:numPr>
          <w:ilvl w:val="0"/>
          <w:numId w:val="2"/>
        </w:numPr>
        <w:rPr>
          <w:i/>
          <w:sz w:val="32"/>
          <w:szCs w:val="32"/>
          <w:u w:val="single"/>
          <w:lang w:val="bg-BG"/>
        </w:rPr>
      </w:pPr>
      <w:r w:rsidRPr="0007015C">
        <w:rPr>
          <w:i/>
          <w:sz w:val="32"/>
          <w:szCs w:val="32"/>
          <w:u w:val="single"/>
          <w:lang w:val="bg-BG"/>
        </w:rPr>
        <w:t>Увод</w:t>
      </w:r>
    </w:p>
    <w:p w14:paraId="6D633CEF" w14:textId="77777777" w:rsidR="00FD6E85" w:rsidRPr="002F5F56" w:rsidRDefault="00FD6E85" w:rsidP="00FD6E85">
      <w:pPr>
        <w:pStyle w:val="NormalWeb"/>
        <w:spacing w:before="0" w:beforeAutospacing="0" w:after="0" w:afterAutospacing="0"/>
        <w:rPr>
          <w:sz w:val="28"/>
          <w:szCs w:val="28"/>
          <w:lang w:val="bg-BG"/>
        </w:rPr>
      </w:pPr>
      <w:r w:rsidRPr="002F5F56">
        <w:rPr>
          <w:sz w:val="28"/>
          <w:szCs w:val="28"/>
          <w:lang w:val="bg-BG"/>
        </w:rPr>
        <w:t>Представеното решение реализира информационна система,която се използва при поддръжката на библиотека.Съхраняват се и се управляват,както наличните книги,така и наличните потребители.</w:t>
      </w:r>
    </w:p>
    <w:p w14:paraId="1325838E" w14:textId="77777777" w:rsidR="00FD6E85" w:rsidRPr="002F5F56" w:rsidRDefault="00FD6E85" w:rsidP="00FD6E85">
      <w:pPr>
        <w:pStyle w:val="NormalWeb"/>
        <w:spacing w:before="0" w:beforeAutospacing="0" w:after="0" w:afterAutospacing="0"/>
        <w:rPr>
          <w:sz w:val="28"/>
          <w:szCs w:val="28"/>
          <w:lang w:val="bg-BG"/>
        </w:rPr>
      </w:pPr>
    </w:p>
    <w:p w14:paraId="21349343" w14:textId="1846E357" w:rsidR="00FD6E85" w:rsidRPr="002F5F56" w:rsidRDefault="00FD6E85" w:rsidP="00FD6E85">
      <w:pPr>
        <w:pStyle w:val="NormalWeb"/>
        <w:spacing w:before="0" w:beforeAutospacing="0" w:after="0" w:afterAutospacing="0"/>
        <w:rPr>
          <w:lang w:val="bg-BG"/>
        </w:rPr>
      </w:pPr>
      <w:r w:rsidRPr="002F5F56">
        <w:rPr>
          <w:sz w:val="28"/>
          <w:szCs w:val="28"/>
          <w:lang w:val="bg-BG"/>
        </w:rPr>
        <w:t>Целта на разработката е да предостави оптимално решение за лесно и разнообразно управление на данните</w:t>
      </w:r>
      <w:r w:rsidRPr="002F5F56">
        <w:rPr>
          <w:lang w:val="bg-BG"/>
        </w:rPr>
        <w:t>.</w:t>
      </w:r>
    </w:p>
    <w:p w14:paraId="79023F69" w14:textId="77777777" w:rsidR="00FD6E85" w:rsidRDefault="00FD6E85" w:rsidP="00FD6E85">
      <w:pPr>
        <w:pStyle w:val="NormalWeb"/>
        <w:spacing w:before="0" w:beforeAutospacing="0" w:after="0" w:afterAutospacing="0"/>
        <w:rPr>
          <w:sz w:val="28"/>
          <w:szCs w:val="28"/>
          <w:lang w:val="bg-BG"/>
        </w:rPr>
      </w:pPr>
    </w:p>
    <w:p w14:paraId="6647A9AF" w14:textId="77777777" w:rsidR="0007015C" w:rsidRDefault="0007015C" w:rsidP="00FD6E85">
      <w:pPr>
        <w:pStyle w:val="NormalWeb"/>
        <w:spacing w:before="0" w:beforeAutospacing="0" w:after="0" w:afterAutospacing="0"/>
        <w:rPr>
          <w:sz w:val="28"/>
          <w:szCs w:val="28"/>
          <w:lang w:val="bg-BG"/>
        </w:rPr>
      </w:pPr>
    </w:p>
    <w:p w14:paraId="6645993B" w14:textId="77777777" w:rsidR="00FD6E85" w:rsidRPr="00645FF1" w:rsidRDefault="0007015C" w:rsidP="0007015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</w:pPr>
      <w:r w:rsidRPr="002F5F56">
        <w:rPr>
          <w:sz w:val="32"/>
          <w:szCs w:val="32"/>
          <w:u w:val="single"/>
          <w:lang w:val="bg-BG"/>
        </w:rPr>
        <w:t xml:space="preserve"> </w:t>
      </w:r>
      <w:r w:rsidRPr="00645FF1"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  <w:t>Списък на имплементираните класове в решението,подреден</w:t>
      </w:r>
      <w:r w:rsidR="00531200" w:rsidRPr="00645FF1"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  <w:t>и</w:t>
      </w:r>
      <w:r w:rsidRPr="00645FF1"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  <w:t xml:space="preserve"> по ниво на абстракция.</w:t>
      </w:r>
      <w:r w:rsidR="00FD6E85" w:rsidRPr="00645FF1"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  <w:br/>
      </w:r>
    </w:p>
    <w:p w14:paraId="1714538A" w14:textId="77777777" w:rsidR="00FD6E85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  <w:lang w:val="bg-BG"/>
        </w:rPr>
        <w:t xml:space="preserve">1. </w:t>
      </w:r>
      <w:r w:rsidRPr="002F5F56">
        <w:rPr>
          <w:sz w:val="28"/>
          <w:szCs w:val="28"/>
        </w:rPr>
        <w:t>Book</w:t>
      </w:r>
    </w:p>
    <w:p w14:paraId="01D58637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2.</w:t>
      </w:r>
      <w:r w:rsidRPr="002F5F56">
        <w:rPr>
          <w:sz w:val="28"/>
          <w:szCs w:val="28"/>
          <w:lang w:val="bg-BG"/>
        </w:rPr>
        <w:t xml:space="preserve"> </w:t>
      </w:r>
      <w:r w:rsidRPr="002F5F56">
        <w:rPr>
          <w:sz w:val="28"/>
          <w:szCs w:val="28"/>
        </w:rPr>
        <w:t>User</w:t>
      </w:r>
    </w:p>
    <w:p w14:paraId="08521452" w14:textId="77777777" w:rsidR="00F94F54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3.</w:t>
      </w:r>
      <w:r w:rsidRPr="002F5F56">
        <w:rPr>
          <w:sz w:val="28"/>
          <w:szCs w:val="28"/>
          <w:lang w:val="bg-BG"/>
        </w:rPr>
        <w:t xml:space="preserve"> </w:t>
      </w:r>
      <w:r w:rsidRPr="002F5F56">
        <w:rPr>
          <w:sz w:val="28"/>
          <w:szCs w:val="28"/>
        </w:rPr>
        <w:t>BooksManager</w:t>
      </w:r>
    </w:p>
    <w:p w14:paraId="1BEEBEDD" w14:textId="4FE24875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lastRenderedPageBreak/>
        <w:t>4. UsersManager</w:t>
      </w:r>
    </w:p>
    <w:p w14:paraId="311CD72A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5. ArchivesManager</w:t>
      </w:r>
    </w:p>
    <w:p w14:paraId="3A77268C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6. ArchivesCommandsProcesser</w:t>
      </w:r>
    </w:p>
    <w:p w14:paraId="080E9CDC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7. FilesCommandsProcesser</w:t>
      </w:r>
    </w:p>
    <w:p w14:paraId="33A448CA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8. CommandsProcesser</w:t>
      </w:r>
    </w:p>
    <w:p w14:paraId="40892EF2" w14:textId="77777777" w:rsidR="00531200" w:rsidRDefault="00531200">
      <w:pPr>
        <w:rPr>
          <w:sz w:val="28"/>
          <w:szCs w:val="28"/>
        </w:rPr>
      </w:pPr>
    </w:p>
    <w:p w14:paraId="69DAD147" w14:textId="728EB0BD" w:rsidR="00531200" w:rsidRPr="00645FF1" w:rsidRDefault="00531200" w:rsidP="0053120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645FF1">
        <w:rPr>
          <w:rFonts w:cstheme="minorHAnsi"/>
          <w:i/>
          <w:sz w:val="32"/>
          <w:szCs w:val="32"/>
          <w:u w:val="single"/>
          <w:lang w:val="bg-BG"/>
        </w:rPr>
        <w:t>Архитектура</w:t>
      </w:r>
      <w:r w:rsidR="00645FF1">
        <w:rPr>
          <w:rFonts w:cstheme="minorHAnsi"/>
          <w:i/>
          <w:sz w:val="32"/>
          <w:szCs w:val="32"/>
          <w:u w:val="single"/>
          <w:lang w:val="bg-BG"/>
        </w:rPr>
        <w:t xml:space="preserve"> (</w:t>
      </w:r>
      <w:r w:rsidR="00645FF1">
        <w:rPr>
          <w:rFonts w:cstheme="minorHAnsi"/>
          <w:i/>
          <w:sz w:val="32"/>
          <w:szCs w:val="32"/>
          <w:u w:val="single"/>
        </w:rPr>
        <w:t xml:space="preserve">UML </w:t>
      </w:r>
      <w:r w:rsidR="00645FF1">
        <w:rPr>
          <w:rFonts w:cstheme="minorHAnsi"/>
          <w:i/>
          <w:sz w:val="32"/>
          <w:szCs w:val="32"/>
          <w:u w:val="single"/>
          <w:lang w:val="bg-BG"/>
        </w:rPr>
        <w:t>диаграма)</w:t>
      </w:r>
    </w:p>
    <w:p w14:paraId="0A9B890E" w14:textId="77777777" w:rsidR="00531200" w:rsidRDefault="00032CC3" w:rsidP="0053120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pict w14:anchorId="2D121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8pt;height:424.5pt">
            <v:imagedata r:id="rId8" o:title="BooksLibrary"/>
          </v:shape>
        </w:pict>
      </w:r>
    </w:p>
    <w:p w14:paraId="0BE5A605" w14:textId="77777777" w:rsidR="00531200" w:rsidRDefault="00531200" w:rsidP="0053120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640319D" w14:textId="01B97688" w:rsidR="00645FF1" w:rsidRDefault="00531200" w:rsidP="00645FF1">
      <w:pPr>
        <w:pStyle w:val="ListParagraph"/>
        <w:numPr>
          <w:ilvl w:val="0"/>
          <w:numId w:val="2"/>
        </w:numPr>
        <w:rPr>
          <w:rFonts w:cstheme="minorHAnsi"/>
          <w:i/>
          <w:sz w:val="32"/>
          <w:szCs w:val="32"/>
          <w:u w:val="single"/>
          <w:lang w:val="bg-BG"/>
        </w:rPr>
      </w:pPr>
      <w:r w:rsidRPr="00645FF1">
        <w:rPr>
          <w:rFonts w:cstheme="minorHAnsi"/>
          <w:i/>
          <w:sz w:val="32"/>
          <w:szCs w:val="32"/>
          <w:u w:val="single"/>
          <w:lang w:val="bg-BG"/>
        </w:rPr>
        <w:lastRenderedPageBreak/>
        <w:t>Подробно описание на използваните класове – идея,член-методи,член-данни,връзки межу тях.</w:t>
      </w:r>
    </w:p>
    <w:p w14:paraId="6379D6F0" w14:textId="38C9375F" w:rsidR="00645FF1" w:rsidRDefault="00645FF1" w:rsidP="00645FF1">
      <w:pPr>
        <w:rPr>
          <w:rFonts w:cstheme="minorHAnsi"/>
          <w:i/>
          <w:sz w:val="32"/>
          <w:szCs w:val="32"/>
          <w:u w:val="single"/>
        </w:rPr>
      </w:pPr>
    </w:p>
    <w:p w14:paraId="3B9528EE" w14:textId="071EB6A4" w:rsidR="00DA5269" w:rsidRDefault="00645FF1" w:rsidP="00645FF1">
      <w:pPr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-Book – </w:t>
      </w:r>
      <w:r>
        <w:rPr>
          <w:rFonts w:cstheme="minorHAnsi"/>
          <w:iCs/>
          <w:sz w:val="32"/>
          <w:szCs w:val="32"/>
          <w:lang w:val="bg-BG"/>
        </w:rPr>
        <w:t>к</w:t>
      </w:r>
      <w:r w:rsidR="00F94F54">
        <w:rPr>
          <w:rFonts w:cstheme="minorHAnsi"/>
          <w:iCs/>
          <w:sz w:val="32"/>
          <w:szCs w:val="32"/>
          <w:lang w:val="bg-BG"/>
        </w:rPr>
        <w:t xml:space="preserve">ласът отговаря за представянето </w:t>
      </w:r>
      <w:r>
        <w:rPr>
          <w:rFonts w:cstheme="minorHAnsi"/>
          <w:iCs/>
          <w:sz w:val="32"/>
          <w:szCs w:val="32"/>
          <w:lang w:val="bg-BG"/>
        </w:rPr>
        <w:t>на книга в паметта.</w:t>
      </w:r>
    </w:p>
    <w:p w14:paraId="44D54D10" w14:textId="77777777" w:rsidR="00EC5214" w:rsidRDefault="00EC5214" w:rsidP="00645FF1">
      <w:pPr>
        <w:rPr>
          <w:rFonts w:cstheme="minorHAnsi"/>
          <w:iCs/>
          <w:sz w:val="32"/>
          <w:szCs w:val="32"/>
          <w:lang w:val="bg-BG"/>
        </w:rPr>
      </w:pPr>
    </w:p>
    <w:p w14:paraId="010EDE4A" w14:textId="59E0E781" w:rsidR="00645FF1" w:rsidRDefault="00645FF1" w:rsidP="00645FF1">
      <w:pPr>
        <w:rPr>
          <w:rFonts w:cstheme="minorHAnsi"/>
          <w:i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  <w:lang w:val="bg-BG"/>
        </w:rPr>
        <w:tab/>
      </w:r>
      <w:r w:rsidRPr="00645FF1">
        <w:rPr>
          <w:rFonts w:cstheme="minorHAnsi"/>
          <w:i/>
          <w:sz w:val="32"/>
          <w:szCs w:val="32"/>
          <w:lang w:val="bg-BG"/>
        </w:rPr>
        <w:t>Публични член-методи:</w:t>
      </w:r>
    </w:p>
    <w:p w14:paraId="520EB0B5" w14:textId="6AA642A1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5FF1">
        <w:rPr>
          <w:rFonts w:ascii="Consolas" w:hAnsi="Consolas" w:cs="Consolas"/>
          <w:color w:val="000000"/>
          <w:sz w:val="24"/>
          <w:szCs w:val="24"/>
        </w:rPr>
        <w:t>Book()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конструктор</w:t>
      </w:r>
    </w:p>
    <w:p w14:paraId="0756FEE5" w14:textId="77777777" w:rsidR="00645FF1" w:rsidRP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7822AE" w14:textId="0DB0147F" w:rsidR="00645FF1" w:rsidRPr="00B549B6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="00032CC3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>&amp; makeDummyBookFromConsole()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създава книга,като инициализира само заглавието и автора,прочетени от стандартния вход.</w:t>
      </w:r>
    </w:p>
    <w:p w14:paraId="34D7507E" w14:textId="77777777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AA7FA0" w14:textId="7777777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0000FF"/>
          <w:sz w:val="24"/>
          <w:szCs w:val="24"/>
        </w:rPr>
        <w:t>template</w:t>
      </w:r>
      <w:r w:rsidRPr="00032CC3">
        <w:rPr>
          <w:rFonts w:ascii="Consolas" w:hAnsi="Consolas" w:cs="Consolas"/>
          <w:color w:val="000000"/>
          <w:sz w:val="24"/>
          <w:szCs w:val="24"/>
        </w:rPr>
        <w:t>&lt;</w:t>
      </w:r>
      <w:r w:rsidRPr="00032CC3">
        <w:rPr>
          <w:rFonts w:ascii="Consolas" w:hAnsi="Consolas" w:cs="Consolas"/>
          <w:color w:val="0000FF"/>
          <w:sz w:val="24"/>
          <w:szCs w:val="24"/>
        </w:rPr>
        <w:t>typename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2B91AF"/>
          <w:sz w:val="24"/>
          <w:szCs w:val="24"/>
        </w:rPr>
        <w:t>T</w:t>
      </w:r>
      <w:r w:rsidRPr="00032CC3">
        <w:rPr>
          <w:rFonts w:ascii="Consolas" w:hAnsi="Consolas" w:cs="Consolas"/>
          <w:color w:val="000000"/>
          <w:sz w:val="24"/>
          <w:szCs w:val="24"/>
        </w:rPr>
        <w:t>&gt;</w:t>
      </w:r>
    </w:p>
    <w:p w14:paraId="62EF0EDD" w14:textId="5DC6A6C6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2B91AF"/>
          <w:sz w:val="24"/>
          <w:szCs w:val="24"/>
        </w:rPr>
        <w:t>Book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 makeDummy(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2B91AF"/>
          <w:sz w:val="24"/>
          <w:szCs w:val="24"/>
        </w:rPr>
        <w:t>BookCompareCriteria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&amp;, 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2B91AF"/>
          <w:sz w:val="24"/>
          <w:szCs w:val="24"/>
        </w:rPr>
        <w:t>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&amp;);</w:t>
      </w:r>
    </w:p>
    <w:p w14:paraId="081A2A4D" w14:textId="7777777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D582AB" w14:textId="28F8F02B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0000FF"/>
          <w:sz w:val="24"/>
          <w:szCs w:val="24"/>
        </w:rPr>
        <w:t>template</w:t>
      </w:r>
      <w:r w:rsidRPr="00032CC3">
        <w:rPr>
          <w:rFonts w:ascii="Consolas" w:hAnsi="Consolas" w:cs="Consolas"/>
          <w:color w:val="000000"/>
          <w:sz w:val="24"/>
          <w:szCs w:val="24"/>
        </w:rPr>
        <w:t>&lt;&gt;</w:t>
      </w:r>
    </w:p>
    <w:p w14:paraId="1002CAE4" w14:textId="71226D39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2B91AF"/>
          <w:sz w:val="24"/>
          <w:szCs w:val="24"/>
        </w:rPr>
        <w:t>Book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 makeDummy&lt;std::</w:t>
      </w:r>
      <w:r w:rsidRPr="00032CC3">
        <w:rPr>
          <w:rFonts w:ascii="Consolas" w:hAnsi="Consolas" w:cs="Consolas"/>
          <w:color w:val="2B91AF"/>
          <w:sz w:val="24"/>
          <w:szCs w:val="24"/>
        </w:rPr>
        <w:t>string</w:t>
      </w:r>
      <w:r w:rsidRPr="00032CC3">
        <w:rPr>
          <w:rFonts w:ascii="Consolas" w:hAnsi="Consolas" w:cs="Consolas"/>
          <w:color w:val="000000"/>
          <w:sz w:val="24"/>
          <w:szCs w:val="24"/>
        </w:rPr>
        <w:t>&gt;(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2B91AF"/>
          <w:sz w:val="24"/>
          <w:szCs w:val="24"/>
        </w:rPr>
        <w:t>BookCompareCriteria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&amp;, 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032CC3">
        <w:rPr>
          <w:rFonts w:ascii="Consolas" w:hAnsi="Consolas" w:cs="Consolas"/>
          <w:color w:val="2B91AF"/>
          <w:sz w:val="24"/>
          <w:szCs w:val="24"/>
        </w:rPr>
        <w:t>string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&amp;);</w:t>
      </w:r>
    </w:p>
    <w:p w14:paraId="562E4E8A" w14:textId="7777777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87E970" w14:textId="50C5081C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0000FF"/>
          <w:sz w:val="24"/>
          <w:szCs w:val="24"/>
        </w:rPr>
        <w:t>template</w:t>
      </w:r>
      <w:r w:rsidRPr="00032CC3">
        <w:rPr>
          <w:rFonts w:ascii="Consolas" w:hAnsi="Consolas" w:cs="Consolas"/>
          <w:color w:val="000000"/>
          <w:sz w:val="24"/>
          <w:szCs w:val="24"/>
        </w:rPr>
        <w:t>&lt;&gt;</w:t>
      </w:r>
    </w:p>
    <w:p w14:paraId="19C99A0D" w14:textId="31D5034C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2B91AF"/>
          <w:sz w:val="24"/>
          <w:szCs w:val="24"/>
        </w:rPr>
        <w:t>Book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 makeDummy&lt;</w:t>
      </w:r>
      <w:r w:rsidRPr="00032CC3">
        <w:rPr>
          <w:rFonts w:ascii="Consolas" w:hAnsi="Consolas" w:cs="Consolas"/>
          <w:color w:val="0000FF"/>
          <w:sz w:val="24"/>
          <w:szCs w:val="24"/>
        </w:rPr>
        <w:t>unsigned</w:t>
      </w:r>
      <w:r w:rsidRPr="00032CC3">
        <w:rPr>
          <w:rFonts w:ascii="Consolas" w:hAnsi="Consolas" w:cs="Consolas"/>
          <w:color w:val="000000"/>
          <w:sz w:val="24"/>
          <w:szCs w:val="24"/>
        </w:rPr>
        <w:t>&gt;(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2B91AF"/>
          <w:sz w:val="24"/>
          <w:szCs w:val="24"/>
        </w:rPr>
        <w:t>BookCompareCriteria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&amp;, 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0000FF"/>
          <w:sz w:val="24"/>
          <w:szCs w:val="24"/>
        </w:rPr>
        <w:t>unsigned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&amp;);</w:t>
      </w:r>
    </w:p>
    <w:p w14:paraId="2B87BBED" w14:textId="77777777" w:rsidR="00032CC3" w:rsidRDefault="00032CC3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4"/>
          <w:szCs w:val="24"/>
        </w:rPr>
      </w:pPr>
    </w:p>
    <w:p w14:paraId="72FCDA02" w14:textId="5DB14084" w:rsidR="00B549B6" w:rsidRPr="00032CC3" w:rsidRDefault="00F94F54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>Специализациите на темплейтния член-метод с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>ъздава</w:t>
      </w:r>
      <w:r w:rsidR="00032CC3">
        <w:rPr>
          <w:rFonts w:ascii="Consolas" w:hAnsi="Consolas" w:cs="Consolas"/>
          <w:color w:val="000000"/>
          <w:sz w:val="24"/>
          <w:szCs w:val="24"/>
          <w:lang w:val="bg-BG"/>
        </w:rPr>
        <w:t>т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книга по зададен критерий,като инициализира</w:t>
      </w:r>
      <w:r w:rsidR="00032CC3">
        <w:rPr>
          <w:rFonts w:ascii="Consolas" w:hAnsi="Consolas" w:cs="Consolas"/>
          <w:color w:val="000000"/>
          <w:sz w:val="24"/>
          <w:szCs w:val="24"/>
          <w:lang w:val="bg-BG"/>
        </w:rPr>
        <w:t>т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само тази член-данна,която отговаря на критерия. К</w:t>
      </w:r>
      <w:r w:rsidR="00032CC3">
        <w:rPr>
          <w:rFonts w:ascii="Consolas" w:hAnsi="Consolas" w:cs="Consolas"/>
          <w:color w:val="000000"/>
          <w:sz w:val="24"/>
          <w:szCs w:val="24"/>
          <w:lang w:val="bg-BG"/>
        </w:rPr>
        <w:t>ритериите са: заглавие,автор,таг,идентификационен номер,година на издаване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>.</w:t>
      </w:r>
    </w:p>
    <w:p w14:paraId="0A0CC62E" w14:textId="77777777" w:rsidR="00645FF1" w:rsidRP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1B8151" w14:textId="4E19A76A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void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showMainInfo()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извежда на стандартния изход основната информация за книгата.</w:t>
      </w:r>
    </w:p>
    <w:p w14:paraId="49387057" w14:textId="77777777" w:rsidR="00B549B6" w:rsidRP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53CD983" w14:textId="292A4FC1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void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showAllInfo()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извежда подробна информация за книгата.</w:t>
      </w:r>
    </w:p>
    <w:p w14:paraId="57427581" w14:textId="77777777" w:rsidR="00B549B6" w:rsidRP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A7175AA" w14:textId="10C7B67B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int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compare(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книги по даде</w:t>
      </w:r>
      <w:r w:rsidR="00032CC3">
        <w:rPr>
          <w:rFonts w:ascii="Consolas" w:hAnsi="Consolas" w:cs="Consolas"/>
          <w:color w:val="000000"/>
          <w:sz w:val="24"/>
          <w:szCs w:val="24"/>
          <w:lang w:val="bg-BG"/>
        </w:rPr>
        <w:t>н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критерий.</w:t>
      </w:r>
    </w:p>
    <w:p w14:paraId="57FB4A4D" w14:textId="33489961" w:rsid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DBBFD5C" w14:textId="58B038AA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bool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008080"/>
          <w:sz w:val="24"/>
          <w:szCs w:val="24"/>
        </w:rPr>
        <w:t>operator==</w:t>
      </w:r>
      <w:r w:rsidRPr="00645FF1">
        <w:rPr>
          <w:rFonts w:ascii="Consolas" w:hAnsi="Consolas" w:cs="Consolas"/>
          <w:color w:val="000000"/>
          <w:sz w:val="24"/>
          <w:szCs w:val="24"/>
        </w:rPr>
        <w:t>(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книги по автор и заглавие.</w:t>
      </w:r>
    </w:p>
    <w:p w14:paraId="1C36543D" w14:textId="1EB63E46" w:rsid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580FD13" w14:textId="194630A3" w:rsid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bool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empty()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проверява дали даден обект е инициализиран.</w:t>
      </w:r>
    </w:p>
    <w:p w14:paraId="34C4A380" w14:textId="77777777" w:rsidR="00B549B6" w:rsidRP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9C7C4A2" w14:textId="4CD7EE24" w:rsidR="00B549B6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lastRenderedPageBreak/>
        <w:t>friend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645FF1">
        <w:rPr>
          <w:rFonts w:ascii="Consolas" w:hAnsi="Consolas" w:cs="Consolas"/>
          <w:color w:val="2B91AF"/>
          <w:sz w:val="24"/>
          <w:szCs w:val="24"/>
        </w:rPr>
        <w:t>ostream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645FF1">
        <w:rPr>
          <w:rFonts w:ascii="Consolas" w:hAnsi="Consolas" w:cs="Consolas"/>
          <w:color w:val="008080"/>
          <w:sz w:val="24"/>
          <w:szCs w:val="24"/>
        </w:rPr>
        <w:t>operator&lt;&lt;</w:t>
      </w:r>
      <w:r w:rsidRPr="00645FF1">
        <w:rPr>
          <w:rFonts w:ascii="Consolas" w:hAnsi="Consolas" w:cs="Consolas"/>
          <w:color w:val="000000"/>
          <w:sz w:val="24"/>
          <w:szCs w:val="24"/>
        </w:rPr>
        <w:t>(std::</w:t>
      </w:r>
      <w:r w:rsidRPr="00645FF1">
        <w:rPr>
          <w:rFonts w:ascii="Consolas" w:hAnsi="Consolas" w:cs="Consolas"/>
          <w:color w:val="2B91AF"/>
          <w:sz w:val="24"/>
          <w:szCs w:val="24"/>
        </w:rPr>
        <w:t>ostream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>&amp;)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предефиниран </w:t>
      </w:r>
      <w:r w:rsidR="00B549B6">
        <w:rPr>
          <w:rFonts w:ascii="Consolas" w:hAnsi="Consolas" w:cs="Consolas"/>
          <w:color w:val="000000"/>
          <w:sz w:val="24"/>
          <w:szCs w:val="24"/>
        </w:rPr>
        <w:t>operator&lt;&lt;.</w:t>
      </w:r>
    </w:p>
    <w:p w14:paraId="054F1445" w14:textId="77777777" w:rsidR="00B549B6" w:rsidRP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9D67D4" w14:textId="3872660E" w:rsidR="00794724" w:rsidRPr="00032CC3" w:rsidRDefault="00645FF1" w:rsidP="00B5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friend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645FF1">
        <w:rPr>
          <w:rFonts w:ascii="Consolas" w:hAnsi="Consolas" w:cs="Consolas"/>
          <w:color w:val="2B91AF"/>
          <w:sz w:val="24"/>
          <w:szCs w:val="24"/>
        </w:rPr>
        <w:t>istream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645FF1">
        <w:rPr>
          <w:rFonts w:ascii="Consolas" w:hAnsi="Consolas" w:cs="Consolas"/>
          <w:color w:val="008080"/>
          <w:sz w:val="24"/>
          <w:szCs w:val="24"/>
        </w:rPr>
        <w:t>operator&gt;&gt;</w:t>
      </w:r>
      <w:r w:rsidRPr="00645FF1">
        <w:rPr>
          <w:rFonts w:ascii="Consolas" w:hAnsi="Consolas" w:cs="Consolas"/>
          <w:color w:val="000000"/>
          <w:sz w:val="24"/>
          <w:szCs w:val="24"/>
        </w:rPr>
        <w:t>(std::</w:t>
      </w:r>
      <w:r w:rsidRPr="00645FF1">
        <w:rPr>
          <w:rFonts w:ascii="Consolas" w:hAnsi="Consolas" w:cs="Consolas"/>
          <w:color w:val="2B91AF"/>
          <w:sz w:val="24"/>
          <w:szCs w:val="24"/>
        </w:rPr>
        <w:t>istream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645FF1">
        <w:rPr>
          <w:rFonts w:ascii="Consolas" w:hAnsi="Consolas" w:cs="Consolas"/>
          <w:color w:val="000000"/>
          <w:sz w:val="24"/>
          <w:szCs w:val="24"/>
        </w:rPr>
        <w:t>&amp;)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предефиниран</w:t>
      </w:r>
      <w:r w:rsidR="00032CC3"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B549B6">
        <w:rPr>
          <w:rFonts w:ascii="Consolas" w:hAnsi="Consolas" w:cs="Consolas"/>
          <w:color w:val="000000"/>
          <w:sz w:val="24"/>
          <w:szCs w:val="24"/>
        </w:rPr>
        <w:t>operator&gt;&gt;.</w:t>
      </w:r>
    </w:p>
    <w:p w14:paraId="6EC4B933" w14:textId="644FF9A4" w:rsidR="00DA5269" w:rsidRDefault="00DA5269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</w:p>
    <w:p w14:paraId="6B28F7D8" w14:textId="77777777" w:rsidR="00DA5269" w:rsidRDefault="00DA5269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</w:p>
    <w:p w14:paraId="55A9ADC6" w14:textId="0306B6FB" w:rsidR="00EC5214" w:rsidRDefault="00B549B6" w:rsidP="00EC521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 w:rsidRPr="000D4D80">
        <w:rPr>
          <w:rFonts w:cstheme="minorHAnsi"/>
          <w:i/>
          <w:iCs/>
          <w:color w:val="000000"/>
          <w:sz w:val="32"/>
          <w:szCs w:val="32"/>
          <w:lang w:val="bg-BG"/>
        </w:rPr>
        <w:t xml:space="preserve">Частни </w:t>
      </w:r>
      <w:r w:rsidR="000D4D80" w:rsidRPr="000D4D80">
        <w:rPr>
          <w:rFonts w:cstheme="minorHAnsi"/>
          <w:i/>
          <w:iCs/>
          <w:color w:val="000000"/>
          <w:sz w:val="32"/>
          <w:szCs w:val="32"/>
          <w:lang w:val="bg-BG"/>
        </w:rPr>
        <w:t>член-методи:</w:t>
      </w:r>
    </w:p>
    <w:p w14:paraId="33A67AE0" w14:textId="77777777" w:rsidR="00EC5214" w:rsidRDefault="00EC5214" w:rsidP="00EC521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6D300EB6" w14:textId="40764499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void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setId()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инициализира всяка книга с уникален идентификационен номер.</w:t>
      </w:r>
    </w:p>
    <w:p w14:paraId="143285B0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909C725" w14:textId="7553A8FD" w:rsidR="00545928" w:rsidRPr="00545928" w:rsidRDefault="00545928" w:rsidP="0054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545928">
        <w:rPr>
          <w:rFonts w:ascii="Consolas" w:hAnsi="Consolas" w:cs="Consolas"/>
          <w:color w:val="0000FF"/>
          <w:sz w:val="24"/>
          <w:szCs w:val="24"/>
        </w:rPr>
        <w:t>void</w:t>
      </w:r>
      <w:r w:rsidRPr="00545928">
        <w:rPr>
          <w:rFonts w:ascii="Consolas" w:hAnsi="Consolas" w:cs="Consolas"/>
          <w:color w:val="000000"/>
          <w:sz w:val="24"/>
          <w:szCs w:val="24"/>
        </w:rPr>
        <w:t xml:space="preserve"> writeKeyWords(std::</w:t>
      </w:r>
      <w:r w:rsidRPr="00545928">
        <w:rPr>
          <w:rFonts w:ascii="Consolas" w:hAnsi="Consolas" w:cs="Consolas"/>
          <w:color w:val="2B91AF"/>
          <w:sz w:val="24"/>
          <w:szCs w:val="24"/>
        </w:rPr>
        <w:t>ostream</w:t>
      </w:r>
      <w:r w:rsidRPr="00545928">
        <w:rPr>
          <w:rFonts w:ascii="Consolas" w:hAnsi="Consolas" w:cs="Consolas"/>
          <w:color w:val="000000"/>
          <w:sz w:val="24"/>
          <w:szCs w:val="24"/>
        </w:rPr>
        <w:t xml:space="preserve"> &amp;) </w:t>
      </w:r>
      <w:r w:rsidRPr="00545928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</w:rPr>
        <w:t xml:space="preserve"> –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извежда ключовите думи за дадена книга в подадения като аргумент поток.</w:t>
      </w:r>
    </w:p>
    <w:p w14:paraId="77298FE9" w14:textId="77777777" w:rsidR="00545928" w:rsidRPr="00545928" w:rsidRDefault="00545928" w:rsidP="0054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2D0220" w14:textId="2586E2AE" w:rsidR="000D4D80" w:rsidRPr="00545928" w:rsidRDefault="00545928" w:rsidP="0054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545928">
        <w:rPr>
          <w:rFonts w:ascii="Consolas" w:hAnsi="Consolas" w:cs="Consolas"/>
          <w:color w:val="0000FF"/>
          <w:sz w:val="24"/>
          <w:szCs w:val="24"/>
        </w:rPr>
        <w:t>void</w:t>
      </w:r>
      <w:r w:rsidRPr="00545928">
        <w:rPr>
          <w:rFonts w:ascii="Consolas" w:hAnsi="Consolas" w:cs="Consolas"/>
          <w:color w:val="000000"/>
          <w:sz w:val="24"/>
          <w:szCs w:val="24"/>
        </w:rPr>
        <w:t xml:space="preserve"> readKeyWords(std::</w:t>
      </w:r>
      <w:r w:rsidRPr="00545928">
        <w:rPr>
          <w:rFonts w:ascii="Consolas" w:hAnsi="Consolas" w:cs="Consolas"/>
          <w:color w:val="2B91AF"/>
          <w:sz w:val="24"/>
          <w:szCs w:val="24"/>
        </w:rPr>
        <w:t>istream</w:t>
      </w:r>
      <w:r>
        <w:rPr>
          <w:rFonts w:ascii="Consolas" w:hAnsi="Consolas" w:cs="Consolas"/>
          <w:color w:val="000000"/>
          <w:sz w:val="24"/>
          <w:szCs w:val="24"/>
        </w:rPr>
        <w:t xml:space="preserve"> &amp;) – прочита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ключовите думи за дадена книга от подадения като аргумент поток.</w:t>
      </w:r>
    </w:p>
    <w:p w14:paraId="67BEB45B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8D6970F" w14:textId="6584B909" w:rsidR="000D4D80" w:rsidRPr="00032CC3" w:rsidRDefault="00032CC3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32CC3">
        <w:rPr>
          <w:rFonts w:ascii="Consolas" w:hAnsi="Consolas" w:cs="Consolas"/>
          <w:color w:val="0000FF"/>
          <w:sz w:val="24"/>
          <w:szCs w:val="24"/>
        </w:rPr>
        <w:t>int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findTag(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2B91AF"/>
          <w:sz w:val="24"/>
          <w:szCs w:val="24"/>
        </w:rPr>
        <w:t>KeyWords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&amp;) 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>;</w:t>
      </w:r>
      <w:r w:rsidRPr="00032CC3"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0D4D80" w:rsidRPr="00032CC3">
        <w:rPr>
          <w:rFonts w:ascii="Consolas" w:hAnsi="Consolas" w:cs="Consolas"/>
          <w:color w:val="000000"/>
          <w:sz w:val="24"/>
          <w:szCs w:val="24"/>
          <w:lang w:val="bg-BG"/>
        </w:rPr>
        <w:t>– проверява дали дадена</w:t>
      </w:r>
      <w:r w:rsidR="00545928">
        <w:rPr>
          <w:rFonts w:ascii="Consolas" w:hAnsi="Consolas" w:cs="Consolas"/>
          <w:color w:val="000000"/>
          <w:sz w:val="24"/>
          <w:szCs w:val="24"/>
          <w:lang w:val="bg-BG"/>
        </w:rPr>
        <w:t xml:space="preserve"> книга съдържа някоя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от ключовите думи</w:t>
      </w:r>
      <w:r w:rsidR="000D4D80" w:rsidRPr="00032CC3">
        <w:rPr>
          <w:rFonts w:ascii="Consolas" w:hAnsi="Consolas" w:cs="Consolas"/>
          <w:color w:val="000000"/>
          <w:sz w:val="24"/>
          <w:szCs w:val="24"/>
          <w:lang w:val="bg-BG"/>
        </w:rPr>
        <w:t>,подадени на метода като аргумент.</w:t>
      </w:r>
    </w:p>
    <w:p w14:paraId="554EE1D8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B6DD03F" w14:textId="56BD1C76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int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compareIntegers(</w:t>
      </w:r>
      <w:r w:rsidRPr="000D4D80">
        <w:rPr>
          <w:rFonts w:ascii="Consolas" w:hAnsi="Consolas" w:cs="Consolas"/>
          <w:color w:val="0000FF"/>
          <w:sz w:val="24"/>
          <w:szCs w:val="24"/>
        </w:rPr>
        <w:t>unsigned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D4D80">
        <w:rPr>
          <w:rFonts w:ascii="Consolas" w:hAnsi="Consolas" w:cs="Consolas"/>
          <w:color w:val="0000FF"/>
          <w:sz w:val="24"/>
          <w:szCs w:val="24"/>
        </w:rPr>
        <w:t>unsigned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целочислени числа.</w:t>
      </w:r>
    </w:p>
    <w:p w14:paraId="37A0B5F5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EDAEAC3" w14:textId="30BCAEF5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int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compareRate(</w:t>
      </w:r>
      <w:r w:rsidRPr="000D4D80">
        <w:rPr>
          <w:rFonts w:ascii="Consolas" w:hAnsi="Consolas" w:cs="Consolas"/>
          <w:color w:val="0000FF"/>
          <w:sz w:val="24"/>
          <w:szCs w:val="24"/>
        </w:rPr>
        <w:t>double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дробни числа.</w:t>
      </w:r>
    </w:p>
    <w:p w14:paraId="5190B3E3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F6D07A4" w14:textId="23C51AC3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00"/>
          <w:sz w:val="24"/>
          <w:szCs w:val="24"/>
        </w:rPr>
        <w:t>std::</w:t>
      </w:r>
      <w:r w:rsidRPr="000D4D80">
        <w:rPr>
          <w:rFonts w:ascii="Consolas" w:hAnsi="Consolas" w:cs="Consolas"/>
          <w:color w:val="2B91AF"/>
          <w:sz w:val="24"/>
          <w:szCs w:val="24"/>
        </w:rPr>
        <w:t>string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toLower(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0D4D80">
        <w:rPr>
          <w:rFonts w:ascii="Consolas" w:hAnsi="Consolas" w:cs="Consolas"/>
          <w:color w:val="2B91AF"/>
          <w:sz w:val="24"/>
          <w:szCs w:val="24"/>
        </w:rPr>
        <w:t>string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трансформира всички главни букви на даден стринг в малки.</w:t>
      </w:r>
    </w:p>
    <w:p w14:paraId="0693FEED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4CAFF63" w14:textId="5BA07CE3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int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compareTitle(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4D80">
        <w:rPr>
          <w:rFonts w:ascii="Consolas" w:hAnsi="Consolas" w:cs="Consolas"/>
          <w:color w:val="2B91AF"/>
          <w:sz w:val="24"/>
          <w:szCs w:val="24"/>
        </w:rPr>
        <w:t>Book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книги по заглавия.</w:t>
      </w:r>
    </w:p>
    <w:p w14:paraId="2767E168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F9C4CE6" w14:textId="36E3E655" w:rsidR="00794724" w:rsidRDefault="000D4D80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int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compareAuthor(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4D80">
        <w:rPr>
          <w:rFonts w:ascii="Consolas" w:hAnsi="Consolas" w:cs="Consolas"/>
          <w:color w:val="2B91AF"/>
          <w:sz w:val="24"/>
          <w:szCs w:val="24"/>
        </w:rPr>
        <w:t>Book</w:t>
      </w:r>
      <w:r w:rsidR="00032CC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книги по автор.</w:t>
      </w:r>
    </w:p>
    <w:p w14:paraId="4B0842B0" w14:textId="1DB90F8F" w:rsidR="00794724" w:rsidRDefault="00794724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5F969E9D" w14:textId="77777777" w:rsidR="00DA5269" w:rsidRDefault="00DA5269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3FF26F9B" w14:textId="025ED097" w:rsidR="00794724" w:rsidRDefault="000D4D80" w:rsidP="00DA526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0A74E54F" w14:textId="77777777" w:rsidR="00DA5269" w:rsidRDefault="00DA5269" w:rsidP="00DA526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4FCFBE24" w14:textId="0AC2D714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00"/>
        </w:rPr>
        <w:t>std::</w:t>
      </w:r>
      <w:r w:rsidRPr="000D4D80">
        <w:rPr>
          <w:rFonts w:ascii="Consolas" w:hAnsi="Consolas" w:cs="Consolas"/>
          <w:color w:val="2B91AF"/>
        </w:rPr>
        <w:t>string</w:t>
      </w:r>
      <w:r w:rsidRPr="000D4D80">
        <w:rPr>
          <w:rFonts w:ascii="Consolas" w:hAnsi="Consolas" w:cs="Consolas"/>
          <w:color w:val="000000"/>
        </w:rPr>
        <w:t xml:space="preserve"> author</w:t>
      </w:r>
      <w:r>
        <w:rPr>
          <w:rFonts w:ascii="Consolas" w:hAnsi="Consolas" w:cs="Consolas"/>
          <w:color w:val="000000"/>
          <w:lang w:val="bg-BG"/>
        </w:rPr>
        <w:t xml:space="preserve"> – съхранява автор.</w:t>
      </w:r>
    </w:p>
    <w:p w14:paraId="6FC1D71B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6FBE4969" w14:textId="5561F84A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00"/>
        </w:rPr>
        <w:t>std::</w:t>
      </w:r>
      <w:r w:rsidRPr="000D4D80">
        <w:rPr>
          <w:rFonts w:ascii="Consolas" w:hAnsi="Consolas" w:cs="Consolas"/>
          <w:color w:val="2B91AF"/>
        </w:rPr>
        <w:t>string</w:t>
      </w:r>
      <w:r w:rsidRPr="000D4D80">
        <w:rPr>
          <w:rFonts w:ascii="Consolas" w:hAnsi="Consolas" w:cs="Consolas"/>
          <w:color w:val="000000"/>
        </w:rPr>
        <w:t xml:space="preserve"> title</w:t>
      </w:r>
      <w:r>
        <w:rPr>
          <w:rFonts w:ascii="Consolas" w:hAnsi="Consolas" w:cs="Consolas"/>
          <w:color w:val="000000"/>
          <w:lang w:val="bg-BG"/>
        </w:rPr>
        <w:t xml:space="preserve"> – съхранява заглавие.</w:t>
      </w:r>
    </w:p>
    <w:p w14:paraId="72277413" w14:textId="77777777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133548" w14:textId="19E7C944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00"/>
        </w:rPr>
        <w:t>std::</w:t>
      </w:r>
      <w:r w:rsidRPr="000D4D80">
        <w:rPr>
          <w:rFonts w:ascii="Consolas" w:hAnsi="Consolas" w:cs="Consolas"/>
          <w:color w:val="2B91AF"/>
        </w:rPr>
        <w:t>string</w:t>
      </w:r>
      <w:r w:rsidRPr="000D4D80">
        <w:rPr>
          <w:rFonts w:ascii="Consolas" w:hAnsi="Consolas" w:cs="Consolas"/>
          <w:color w:val="000000"/>
        </w:rPr>
        <w:t xml:space="preserve"> genre</w:t>
      </w:r>
      <w:r>
        <w:rPr>
          <w:rFonts w:ascii="Consolas" w:hAnsi="Consolas" w:cs="Consolas"/>
          <w:color w:val="000000"/>
          <w:lang w:val="bg-BG"/>
        </w:rPr>
        <w:t xml:space="preserve"> – съхранява жанр;</w:t>
      </w:r>
    </w:p>
    <w:p w14:paraId="6C20ECEC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65EFF9F9" w14:textId="5C1C41D8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00"/>
        </w:rPr>
        <w:t>std::</w:t>
      </w:r>
      <w:r w:rsidRPr="000D4D80">
        <w:rPr>
          <w:rFonts w:ascii="Consolas" w:hAnsi="Consolas" w:cs="Consolas"/>
          <w:color w:val="2B91AF"/>
        </w:rPr>
        <w:t>string</w:t>
      </w:r>
      <w:r w:rsidRPr="000D4D80">
        <w:rPr>
          <w:rFonts w:ascii="Consolas" w:hAnsi="Consolas" w:cs="Consolas"/>
          <w:color w:val="000000"/>
        </w:rPr>
        <w:t xml:space="preserve"> description</w:t>
      </w:r>
      <w:r>
        <w:rPr>
          <w:rFonts w:ascii="Consolas" w:hAnsi="Consolas" w:cs="Consolas"/>
          <w:color w:val="000000"/>
          <w:lang w:val="bg-BG"/>
        </w:rPr>
        <w:t xml:space="preserve"> – съхранява описание.</w:t>
      </w:r>
    </w:p>
    <w:p w14:paraId="4316E14C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4255B82C" w14:textId="04DF9B25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FF"/>
        </w:rPr>
        <w:t>unsigned</w:t>
      </w:r>
      <w:r w:rsidRPr="000D4D80">
        <w:rPr>
          <w:rFonts w:ascii="Consolas" w:hAnsi="Consolas" w:cs="Consolas"/>
          <w:color w:val="000000"/>
        </w:rPr>
        <w:t xml:space="preserve"> publishedIn</w:t>
      </w:r>
      <w:r>
        <w:rPr>
          <w:rFonts w:ascii="Consolas" w:hAnsi="Consolas" w:cs="Consolas"/>
          <w:color w:val="000000"/>
          <w:lang w:val="bg-BG"/>
        </w:rPr>
        <w:t xml:space="preserve"> – съхранява година на издаване.</w:t>
      </w:r>
    </w:p>
    <w:p w14:paraId="114F81EF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2831B2E8" w14:textId="7777777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0000FF"/>
          <w:sz w:val="24"/>
          <w:szCs w:val="24"/>
        </w:rPr>
        <w:t>struct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2B91AF"/>
          <w:sz w:val="24"/>
          <w:szCs w:val="24"/>
        </w:rPr>
        <w:t>KeyWords</w:t>
      </w:r>
    </w:p>
    <w:p w14:paraId="15A946A0" w14:textId="7777777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A072186" w14:textId="7777777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000000"/>
          <w:sz w:val="24"/>
          <w:szCs w:val="24"/>
        </w:rPr>
        <w:tab/>
      </w:r>
      <w:r w:rsidRPr="00032CC3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032CC3">
        <w:rPr>
          <w:rFonts w:ascii="Consolas" w:hAnsi="Consolas" w:cs="Consolas"/>
          <w:color w:val="2B91AF"/>
          <w:sz w:val="24"/>
          <w:szCs w:val="24"/>
        </w:rPr>
        <w:t>vector</w:t>
      </w:r>
      <w:r w:rsidRPr="00032CC3">
        <w:rPr>
          <w:rFonts w:ascii="Consolas" w:hAnsi="Consolas" w:cs="Consolas"/>
          <w:color w:val="000000"/>
          <w:sz w:val="24"/>
          <w:szCs w:val="24"/>
        </w:rPr>
        <w:t>&lt;std::</w:t>
      </w:r>
      <w:r w:rsidRPr="00032CC3">
        <w:rPr>
          <w:rFonts w:ascii="Consolas" w:hAnsi="Consolas" w:cs="Consolas"/>
          <w:color w:val="2B91AF"/>
          <w:sz w:val="24"/>
          <w:szCs w:val="24"/>
        </w:rPr>
        <w:t>string</w:t>
      </w:r>
      <w:r w:rsidRPr="00032CC3">
        <w:rPr>
          <w:rFonts w:ascii="Consolas" w:hAnsi="Consolas" w:cs="Consolas"/>
          <w:color w:val="000000"/>
          <w:sz w:val="24"/>
          <w:szCs w:val="24"/>
        </w:rPr>
        <w:t>&gt; words;</w:t>
      </w:r>
    </w:p>
    <w:p w14:paraId="6D874D58" w14:textId="61AA1A01" w:rsidR="000D4D80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 keyWords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D4D80" w:rsidRPr="00032CC3">
        <w:rPr>
          <w:rFonts w:ascii="Consolas" w:hAnsi="Consolas" w:cs="Consolas"/>
          <w:color w:val="000000"/>
          <w:sz w:val="24"/>
          <w:szCs w:val="24"/>
          <w:lang w:val="bg-BG"/>
        </w:rPr>
        <w:t>– съхранява ключови думи.</w:t>
      </w:r>
    </w:p>
    <w:p w14:paraId="52040566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7AAF0F3E" w14:textId="5AAFA466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FF"/>
        </w:rPr>
        <w:t>double</w:t>
      </w:r>
      <w:r w:rsidRPr="000D4D80">
        <w:rPr>
          <w:rFonts w:ascii="Consolas" w:hAnsi="Consolas" w:cs="Consolas"/>
          <w:color w:val="000000"/>
        </w:rPr>
        <w:t xml:space="preserve"> rate</w:t>
      </w:r>
      <w:r>
        <w:rPr>
          <w:rFonts w:ascii="Consolas" w:hAnsi="Consolas" w:cs="Consolas"/>
          <w:color w:val="000000"/>
          <w:lang w:val="bg-BG"/>
        </w:rPr>
        <w:t xml:space="preserve"> – съхранява рейтинг.</w:t>
      </w:r>
    </w:p>
    <w:p w14:paraId="1F42C2CF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614EADD8" w14:textId="77777777" w:rsidR="00794724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FF"/>
        </w:rPr>
        <w:t>unsigned</w:t>
      </w:r>
      <w:r w:rsidRPr="000D4D80">
        <w:rPr>
          <w:rFonts w:ascii="Consolas" w:hAnsi="Consolas" w:cs="Consolas"/>
          <w:color w:val="000000"/>
        </w:rPr>
        <w:t xml:space="preserve"> id</w:t>
      </w:r>
      <w:r>
        <w:rPr>
          <w:rFonts w:ascii="Consolas" w:hAnsi="Consolas" w:cs="Consolas"/>
          <w:color w:val="000000"/>
          <w:lang w:val="bg-BG"/>
        </w:rPr>
        <w:t xml:space="preserve"> – съхранява уникален идентификационен номер.</w:t>
      </w:r>
    </w:p>
    <w:p w14:paraId="079F1A48" w14:textId="77777777" w:rsidR="00032CC3" w:rsidRDefault="00032CC3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2810AA49" w14:textId="77777777" w:rsidR="00DC2D68" w:rsidRDefault="00DC2D68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22617CB3" w14:textId="77777777" w:rsidR="00DC2D68" w:rsidRPr="00032CC3" w:rsidRDefault="00DC2D68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EE5827" w14:textId="5332DCD5" w:rsidR="000D4D80" w:rsidRPr="00412813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B7437F">
        <w:rPr>
          <w:rFonts w:cstheme="minorHAnsi"/>
          <w:color w:val="000000"/>
          <w:sz w:val="32"/>
          <w:szCs w:val="32"/>
          <w:lang w:val="bg-BG"/>
        </w:rPr>
        <w:t>-</w:t>
      </w:r>
      <w:r w:rsidR="00B7437F" w:rsidRPr="00B7437F">
        <w:rPr>
          <w:rFonts w:cstheme="minorHAnsi"/>
          <w:color w:val="000000"/>
          <w:sz w:val="32"/>
          <w:szCs w:val="32"/>
        </w:rPr>
        <w:t xml:space="preserve">User – </w:t>
      </w:r>
      <w:r w:rsidR="00B7437F" w:rsidRPr="00B7437F">
        <w:rPr>
          <w:rFonts w:cstheme="minorHAnsi"/>
          <w:color w:val="000000"/>
          <w:sz w:val="32"/>
          <w:szCs w:val="32"/>
          <w:lang w:val="bg-BG"/>
        </w:rPr>
        <w:t>класът отговаря за представянето на потребител в паметта</w:t>
      </w:r>
      <w:r w:rsidR="00B7437F">
        <w:rPr>
          <w:rFonts w:cstheme="minorHAnsi"/>
          <w:i/>
          <w:iCs/>
          <w:color w:val="000000"/>
          <w:sz w:val="32"/>
          <w:szCs w:val="32"/>
          <w:lang w:val="bg-BG"/>
        </w:rPr>
        <w:t>.</w:t>
      </w:r>
    </w:p>
    <w:p w14:paraId="762D0C2E" w14:textId="77777777" w:rsidR="00DA5269" w:rsidRDefault="00DA5269" w:rsidP="000D4D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42532AD5" w14:textId="11AC4BDC" w:rsidR="00B7437F" w:rsidRDefault="00B7437F" w:rsidP="000D4D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ab/>
        <w:t>Публични член-методи:</w:t>
      </w:r>
    </w:p>
    <w:p w14:paraId="19E6E874" w14:textId="4A706017" w:rsidR="00B7437F" w:rsidRDefault="00B7437F" w:rsidP="000D4D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5D191391" w14:textId="09A65970" w:rsidR="00032CC3" w:rsidRPr="001D450E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32CC3">
        <w:rPr>
          <w:rFonts w:ascii="Consolas" w:hAnsi="Consolas" w:cs="Consolas"/>
          <w:color w:val="000000"/>
          <w:sz w:val="24"/>
          <w:szCs w:val="24"/>
        </w:rPr>
        <w:t xml:space="preserve">User() = </w:t>
      </w:r>
      <w:r w:rsidRPr="00032CC3">
        <w:rPr>
          <w:rFonts w:ascii="Consolas" w:hAnsi="Consolas" w:cs="Consolas"/>
          <w:color w:val="0000FF"/>
          <w:sz w:val="24"/>
          <w:szCs w:val="24"/>
        </w:rPr>
        <w:t>default</w:t>
      </w:r>
      <w:r w:rsidR="001D450E">
        <w:rPr>
          <w:rFonts w:ascii="Consolas" w:hAnsi="Consolas" w:cs="Consolas"/>
          <w:color w:val="000000"/>
          <w:sz w:val="24"/>
          <w:szCs w:val="24"/>
        </w:rPr>
        <w:t xml:space="preserve"> – конструктор 1</w:t>
      </w:r>
    </w:p>
    <w:p w14:paraId="2610954B" w14:textId="77777777" w:rsidR="00032CC3" w:rsidRP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BFE750" w14:textId="5A61342F" w:rsidR="00032CC3" w:rsidRPr="001D450E" w:rsidRDefault="00032CC3" w:rsidP="0003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2CC3">
        <w:rPr>
          <w:rFonts w:ascii="Consolas" w:hAnsi="Consolas" w:cs="Consolas"/>
          <w:color w:val="000000"/>
          <w:sz w:val="24"/>
          <w:szCs w:val="24"/>
        </w:rPr>
        <w:t>User(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032CC3">
        <w:rPr>
          <w:rFonts w:ascii="Consolas" w:hAnsi="Consolas" w:cs="Consolas"/>
          <w:color w:val="2B91AF"/>
          <w:sz w:val="24"/>
          <w:szCs w:val="24"/>
        </w:rPr>
        <w:t>string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 </w:t>
      </w:r>
      <w:r w:rsidRPr="00032CC3">
        <w:rPr>
          <w:rFonts w:ascii="Consolas" w:hAnsi="Consolas" w:cs="Consolas"/>
          <w:color w:val="808080"/>
          <w:sz w:val="24"/>
          <w:szCs w:val="24"/>
        </w:rPr>
        <w:t>username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032CC3">
        <w:rPr>
          <w:rFonts w:ascii="Consolas" w:hAnsi="Consolas" w:cs="Consolas"/>
          <w:color w:val="2B91AF"/>
          <w:sz w:val="24"/>
          <w:szCs w:val="24"/>
        </w:rPr>
        <w:t>string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 </w:t>
      </w:r>
      <w:r w:rsidRPr="00032CC3">
        <w:rPr>
          <w:rFonts w:ascii="Consolas" w:hAnsi="Consolas" w:cs="Consolas"/>
          <w:color w:val="808080"/>
          <w:sz w:val="24"/>
          <w:szCs w:val="24"/>
        </w:rPr>
        <w:t>password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32CC3">
        <w:rPr>
          <w:rFonts w:ascii="Consolas" w:hAnsi="Consolas" w:cs="Consolas"/>
          <w:color w:val="A31515"/>
          <w:sz w:val="24"/>
          <w:szCs w:val="24"/>
        </w:rPr>
        <w:t>""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0000FF"/>
          <w:sz w:val="24"/>
          <w:szCs w:val="24"/>
        </w:rPr>
        <w:t>bool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 </w:t>
      </w:r>
      <w:r w:rsidRPr="00032CC3">
        <w:rPr>
          <w:rFonts w:ascii="Consolas" w:hAnsi="Consolas" w:cs="Consolas"/>
          <w:color w:val="808080"/>
          <w:sz w:val="24"/>
          <w:szCs w:val="24"/>
        </w:rPr>
        <w:t>isAdmin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32CC3">
        <w:rPr>
          <w:rFonts w:ascii="Consolas" w:hAnsi="Consolas" w:cs="Consolas"/>
          <w:color w:val="0000FF"/>
          <w:sz w:val="24"/>
          <w:szCs w:val="24"/>
        </w:rPr>
        <w:t>false</w:t>
      </w:r>
      <w:r w:rsidR="001D450E">
        <w:rPr>
          <w:rFonts w:ascii="Consolas" w:hAnsi="Consolas" w:cs="Consolas"/>
          <w:color w:val="000000"/>
          <w:sz w:val="24"/>
          <w:szCs w:val="24"/>
        </w:rPr>
        <w:t>,</w:t>
      </w:r>
      <w:r w:rsidR="001D450E"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Pr="00032CC3">
        <w:rPr>
          <w:rFonts w:ascii="Consolas" w:hAnsi="Consolas" w:cs="Consolas"/>
          <w:color w:val="0000FF"/>
          <w:sz w:val="24"/>
          <w:szCs w:val="24"/>
        </w:rPr>
        <w:t>const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CC3">
        <w:rPr>
          <w:rFonts w:ascii="Consolas" w:hAnsi="Consolas" w:cs="Consolas"/>
          <w:color w:val="0000FF"/>
          <w:sz w:val="24"/>
          <w:szCs w:val="24"/>
        </w:rPr>
        <w:t>bool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&amp; </w:t>
      </w:r>
      <w:r w:rsidRPr="00032CC3">
        <w:rPr>
          <w:rFonts w:ascii="Consolas" w:hAnsi="Consolas" w:cs="Consolas"/>
          <w:color w:val="808080"/>
          <w:sz w:val="24"/>
          <w:szCs w:val="24"/>
        </w:rPr>
        <w:t>loggedIn</w:t>
      </w:r>
      <w:r w:rsidRPr="00032CC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32CC3">
        <w:rPr>
          <w:rFonts w:ascii="Consolas" w:hAnsi="Consolas" w:cs="Consolas"/>
          <w:color w:val="0000FF"/>
          <w:sz w:val="24"/>
          <w:szCs w:val="24"/>
        </w:rPr>
        <w:t>false</w:t>
      </w:r>
      <w:r w:rsidR="001D450E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="001D450E">
        <w:rPr>
          <w:rFonts w:ascii="Consolas" w:hAnsi="Consolas" w:cs="Consolas"/>
          <w:color w:val="000000"/>
          <w:sz w:val="24"/>
          <w:szCs w:val="24"/>
          <w:lang w:val="bg-BG"/>
        </w:rPr>
        <w:t>конструктор 2</w:t>
      </w:r>
    </w:p>
    <w:p w14:paraId="61568AEE" w14:textId="77777777" w:rsidR="00032CC3" w:rsidRDefault="00032CC3" w:rsidP="00032C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20AAB82B" w14:textId="78142CE5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empty()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- проверява дали обектът е инициализиран.</w:t>
      </w:r>
    </w:p>
    <w:p w14:paraId="255CE6EF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06812AD" w14:textId="4DA5A8F0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isActive()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проверява дали потребителят има започната сесия.</w:t>
      </w:r>
    </w:p>
    <w:p w14:paraId="674EE8E9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3A16002" w14:textId="424CD9B0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isAdministrator()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проверява дали потребителят има администраторски права.</w:t>
      </w:r>
    </w:p>
    <w:p w14:paraId="194815AC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0ED1721" w14:textId="2395B69E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isDefaultAdmin()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проверява дали потребителят е администраторът по подразбиране.</w:t>
      </w:r>
    </w:p>
    <w:p w14:paraId="418B9A39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29CFDC4" w14:textId="33FEB956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void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activateSession()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активира сесията на потребителя.</w:t>
      </w:r>
    </w:p>
    <w:p w14:paraId="4E18E771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BC02B90" w14:textId="7B845202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void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endSession()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прекратява сесията на потребителя.</w:t>
      </w:r>
    </w:p>
    <w:p w14:paraId="1E4B0759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653E13F" w14:textId="10F9B220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437F">
        <w:rPr>
          <w:rFonts w:ascii="Consolas" w:hAnsi="Consolas" w:cs="Consolas"/>
          <w:color w:val="008080"/>
          <w:sz w:val="24"/>
          <w:szCs w:val="24"/>
        </w:rPr>
        <w:t>operator==</w:t>
      </w:r>
      <w:r w:rsidRPr="00B7437F">
        <w:rPr>
          <w:rFonts w:ascii="Consolas" w:hAnsi="Consolas" w:cs="Consolas"/>
          <w:color w:val="000000"/>
          <w:sz w:val="24"/>
          <w:szCs w:val="24"/>
        </w:rPr>
        <w:t>(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437F">
        <w:rPr>
          <w:rFonts w:ascii="Consolas" w:hAnsi="Consolas" w:cs="Consolas"/>
          <w:color w:val="2B91AF"/>
          <w:sz w:val="24"/>
          <w:szCs w:val="24"/>
        </w:rPr>
        <w:t>User</w:t>
      </w:r>
      <w:r w:rsidR="00DC2D68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двама потребители по име и парола.</w:t>
      </w:r>
    </w:p>
    <w:p w14:paraId="50A28ABC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AF4EEA0" w14:textId="33C8B460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2B91AF"/>
          <w:sz w:val="24"/>
          <w:szCs w:val="24"/>
        </w:rPr>
        <w:t>User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getDefaultAdmin()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създава потребител с име и парола по подразбиране.</w:t>
      </w:r>
    </w:p>
    <w:p w14:paraId="35BC9613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1734791" w14:textId="5E1BC611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B7437F">
        <w:rPr>
          <w:rFonts w:ascii="Consolas" w:hAnsi="Consolas" w:cs="Consolas"/>
          <w:color w:val="2B91AF"/>
          <w:sz w:val="24"/>
          <w:szCs w:val="24"/>
        </w:rPr>
        <w:t>string</w:t>
      </w:r>
      <w:r w:rsidR="001D450E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 getUsername()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името на потребителя.</w:t>
      </w:r>
    </w:p>
    <w:p w14:paraId="093C9569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6B72A2C" w14:textId="06435F06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friend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B7437F">
        <w:rPr>
          <w:rFonts w:ascii="Consolas" w:hAnsi="Consolas" w:cs="Consolas"/>
          <w:color w:val="2B91AF"/>
          <w:sz w:val="24"/>
          <w:szCs w:val="24"/>
        </w:rPr>
        <w:t>ostream</w:t>
      </w:r>
      <w:r w:rsidR="001D450E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B7437F">
        <w:rPr>
          <w:rFonts w:ascii="Consolas" w:hAnsi="Consolas" w:cs="Consolas"/>
          <w:color w:val="008080"/>
          <w:sz w:val="24"/>
          <w:szCs w:val="24"/>
        </w:rPr>
        <w:t>operator&lt;&lt;</w:t>
      </w:r>
      <w:r w:rsidRPr="00B7437F">
        <w:rPr>
          <w:rFonts w:ascii="Consolas" w:hAnsi="Consolas" w:cs="Consolas"/>
          <w:color w:val="000000"/>
          <w:sz w:val="24"/>
          <w:szCs w:val="24"/>
        </w:rPr>
        <w:t>(std::</w:t>
      </w:r>
      <w:r w:rsidRPr="00B7437F">
        <w:rPr>
          <w:rFonts w:ascii="Consolas" w:hAnsi="Consolas" w:cs="Consolas"/>
          <w:color w:val="2B91AF"/>
          <w:sz w:val="24"/>
          <w:szCs w:val="24"/>
        </w:rPr>
        <w:t>ostream</w:t>
      </w:r>
      <w:r w:rsidR="00DC2D68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437F">
        <w:rPr>
          <w:rFonts w:ascii="Consolas" w:hAnsi="Consolas" w:cs="Consolas"/>
          <w:color w:val="2B91AF"/>
          <w:sz w:val="24"/>
          <w:szCs w:val="24"/>
        </w:rPr>
        <w:t>User</w:t>
      </w:r>
      <w:r w:rsidR="00DC2D68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предефиниран</w:t>
      </w:r>
      <w:r>
        <w:rPr>
          <w:rFonts w:ascii="Consolas" w:hAnsi="Consolas" w:cs="Consolas"/>
          <w:color w:val="000000"/>
          <w:sz w:val="24"/>
          <w:szCs w:val="24"/>
        </w:rPr>
        <w:t xml:space="preserve"> operator&lt;&lt;.</w:t>
      </w:r>
    </w:p>
    <w:p w14:paraId="2E8D5E8B" w14:textId="49E08E12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</w:p>
    <w:p w14:paraId="1CD0C23E" w14:textId="7BC9D6BA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friend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B7437F">
        <w:rPr>
          <w:rFonts w:ascii="Consolas" w:hAnsi="Consolas" w:cs="Consolas"/>
          <w:color w:val="2B91AF"/>
          <w:sz w:val="24"/>
          <w:szCs w:val="24"/>
        </w:rPr>
        <w:t>istream</w:t>
      </w:r>
      <w:r w:rsidR="001D450E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B7437F">
        <w:rPr>
          <w:rFonts w:ascii="Consolas" w:hAnsi="Consolas" w:cs="Consolas"/>
          <w:color w:val="008080"/>
          <w:sz w:val="24"/>
          <w:szCs w:val="24"/>
        </w:rPr>
        <w:t>operator&gt;&gt;</w:t>
      </w:r>
      <w:r w:rsidRPr="00B7437F">
        <w:rPr>
          <w:rFonts w:ascii="Consolas" w:hAnsi="Consolas" w:cs="Consolas"/>
          <w:color w:val="000000"/>
          <w:sz w:val="24"/>
          <w:szCs w:val="24"/>
        </w:rPr>
        <w:t>(std::</w:t>
      </w:r>
      <w:r w:rsidRPr="00B7437F">
        <w:rPr>
          <w:rFonts w:ascii="Consolas" w:hAnsi="Consolas" w:cs="Consolas"/>
          <w:color w:val="2B91AF"/>
          <w:sz w:val="24"/>
          <w:szCs w:val="24"/>
        </w:rPr>
        <w:t>istream</w:t>
      </w:r>
      <w:r w:rsidR="00DC2D68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B7437F">
        <w:rPr>
          <w:rFonts w:ascii="Consolas" w:hAnsi="Consolas" w:cs="Consolas"/>
          <w:color w:val="2B91AF"/>
          <w:sz w:val="24"/>
          <w:szCs w:val="24"/>
        </w:rPr>
        <w:t>User</w:t>
      </w:r>
      <w:r w:rsidR="00DC2D68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B7437F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</w:rPr>
        <w:t xml:space="preserve"> –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предефиниран оператор&gt;&gt;.</w:t>
      </w:r>
    </w:p>
    <w:p w14:paraId="51F965FE" w14:textId="67CAB3D6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A34C340" w14:textId="77777777" w:rsidR="00EC5214" w:rsidRDefault="00EC5214" w:rsidP="0079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C5FF555" w14:textId="139AA9D1" w:rsidR="007F04DE" w:rsidRPr="00794724" w:rsidRDefault="007F04DE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1A1FDE4F" w14:textId="53A03E43" w:rsidR="007F04DE" w:rsidRDefault="007F04DE" w:rsidP="007F04D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42B8BD13" w14:textId="135573A6" w:rsid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F04DE">
        <w:rPr>
          <w:rFonts w:ascii="Consolas" w:hAnsi="Consolas" w:cs="Consolas"/>
          <w:color w:val="0000FF"/>
          <w:sz w:val="24"/>
          <w:szCs w:val="24"/>
        </w:rPr>
        <w:t>bool</w:t>
      </w:r>
      <w:r w:rsidRPr="007F04DE">
        <w:rPr>
          <w:rFonts w:ascii="Consolas" w:hAnsi="Consolas" w:cs="Consolas"/>
          <w:color w:val="000000"/>
          <w:sz w:val="24"/>
          <w:szCs w:val="24"/>
        </w:rPr>
        <w:t xml:space="preserve"> loggedIn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дали потребител е в активна сесия.</w:t>
      </w:r>
    </w:p>
    <w:p w14:paraId="50427275" w14:textId="77777777" w:rsidR="007F04DE" w:rsidRP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43A69AE" w14:textId="7D292CDE" w:rsid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F04DE">
        <w:rPr>
          <w:rFonts w:ascii="Consolas" w:hAnsi="Consolas" w:cs="Consolas"/>
          <w:color w:val="0000FF"/>
          <w:sz w:val="24"/>
          <w:szCs w:val="24"/>
        </w:rPr>
        <w:t>bool</w:t>
      </w:r>
      <w:r w:rsidRPr="007F04DE">
        <w:rPr>
          <w:rFonts w:ascii="Consolas" w:hAnsi="Consolas" w:cs="Consolas"/>
          <w:color w:val="000000"/>
          <w:sz w:val="24"/>
          <w:szCs w:val="24"/>
        </w:rPr>
        <w:t xml:space="preserve"> isAdmin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дали потребител е с администраторски права.</w:t>
      </w:r>
    </w:p>
    <w:p w14:paraId="2FAB3A69" w14:textId="77777777" w:rsidR="007F04DE" w:rsidRP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FF501A5" w14:textId="123398F1" w:rsid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F04DE">
        <w:rPr>
          <w:rFonts w:ascii="Consolas" w:hAnsi="Consolas" w:cs="Consolas"/>
          <w:color w:val="000000"/>
          <w:sz w:val="24"/>
          <w:szCs w:val="24"/>
        </w:rPr>
        <w:t>std::</w:t>
      </w:r>
      <w:r w:rsidRPr="007F04DE">
        <w:rPr>
          <w:rFonts w:ascii="Consolas" w:hAnsi="Consolas" w:cs="Consolas"/>
          <w:color w:val="2B91AF"/>
          <w:sz w:val="24"/>
          <w:szCs w:val="24"/>
        </w:rPr>
        <w:t>string</w:t>
      </w:r>
      <w:r w:rsidRPr="007F04DE">
        <w:rPr>
          <w:rFonts w:ascii="Consolas" w:hAnsi="Consolas" w:cs="Consolas"/>
          <w:color w:val="000000"/>
          <w:sz w:val="24"/>
          <w:szCs w:val="24"/>
        </w:rPr>
        <w:t xml:space="preserve"> username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потребителско име.</w:t>
      </w:r>
    </w:p>
    <w:p w14:paraId="607F0BDF" w14:textId="77777777" w:rsidR="007F04DE" w:rsidRP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58167B5" w14:textId="6A38D351" w:rsidR="007F04DE" w:rsidRP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  <w:r w:rsidRPr="007F04DE">
        <w:rPr>
          <w:rFonts w:ascii="Consolas" w:hAnsi="Consolas" w:cs="Consolas"/>
          <w:color w:val="000000"/>
          <w:sz w:val="24"/>
          <w:szCs w:val="24"/>
        </w:rPr>
        <w:t>std::</w:t>
      </w:r>
      <w:r w:rsidRPr="007F04DE">
        <w:rPr>
          <w:rFonts w:ascii="Consolas" w:hAnsi="Consolas" w:cs="Consolas"/>
          <w:color w:val="2B91AF"/>
          <w:sz w:val="24"/>
          <w:szCs w:val="24"/>
        </w:rPr>
        <w:t>string</w:t>
      </w:r>
      <w:r w:rsidRPr="007F04DE">
        <w:rPr>
          <w:rFonts w:ascii="Consolas" w:hAnsi="Consolas" w:cs="Consolas"/>
          <w:color w:val="000000"/>
          <w:sz w:val="24"/>
          <w:szCs w:val="24"/>
        </w:rPr>
        <w:t xml:space="preserve"> password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парола.</w:t>
      </w:r>
    </w:p>
    <w:p w14:paraId="1680800B" w14:textId="77777777" w:rsidR="00794724" w:rsidRDefault="00794724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293983B7" w14:textId="77777777" w:rsidR="001D450E" w:rsidRDefault="001D450E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E7EDF45" w14:textId="77777777" w:rsidR="001D450E" w:rsidRDefault="001D450E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6FC8DC8" w14:textId="772862FF" w:rsidR="00FF3188" w:rsidRDefault="00FF3188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-BooksManager – </w:t>
      </w:r>
      <w:r>
        <w:rPr>
          <w:rFonts w:cstheme="minorHAnsi"/>
          <w:iCs/>
          <w:sz w:val="32"/>
          <w:szCs w:val="32"/>
          <w:lang w:val="bg-BG"/>
        </w:rPr>
        <w:t>класът отговаря за съхранение на архив с книги и позволва извършването на операции върху него.</w:t>
      </w:r>
    </w:p>
    <w:p w14:paraId="3ED6AE93" w14:textId="5AD43F90" w:rsidR="00FF3188" w:rsidRDefault="00FF3188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1B974E15" w14:textId="7777777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4CB3659B" w14:textId="60C7C24E" w:rsidR="00FF3188" w:rsidRDefault="00FF3188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  <w:lang w:val="bg-BG"/>
        </w:rPr>
        <w:tab/>
      </w:r>
      <w:r>
        <w:rPr>
          <w:rFonts w:cstheme="minorHAnsi"/>
          <w:i/>
          <w:iCs/>
          <w:color w:val="000000"/>
          <w:sz w:val="32"/>
          <w:szCs w:val="32"/>
          <w:lang w:val="bg-BG"/>
        </w:rPr>
        <w:t>Публични член-методи:</w:t>
      </w:r>
    </w:p>
    <w:p w14:paraId="0DBEC946" w14:textId="77777777" w:rsidR="001D450E" w:rsidRDefault="001D450E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6A761508" w14:textId="5D75DD7C" w:rsidR="00FF3188" w:rsidRDefault="001D450E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freeBooks()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изтрива всички книги от архива.</w:t>
      </w:r>
    </w:p>
    <w:p w14:paraId="622B4B57" w14:textId="77777777" w:rsidR="001D450E" w:rsidRDefault="001D450E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C464D8F" w14:textId="093F9CF4" w:rsidR="001D450E" w:rsidRDefault="001D450E" w:rsidP="001D450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 w:rsidRPr="00FF3188">
        <w:rPr>
          <w:rFonts w:ascii="Consolas" w:hAnsi="Consolas" w:cs="Consolas"/>
          <w:color w:val="000000"/>
          <w:sz w:val="24"/>
          <w:szCs w:val="24"/>
        </w:rPr>
        <w:t>std::</w:t>
      </w:r>
      <w:r w:rsidRPr="00FF3188">
        <w:rPr>
          <w:rFonts w:ascii="Consolas" w:hAnsi="Consolas" w:cs="Consolas"/>
          <w:color w:val="2B91AF"/>
          <w:sz w:val="24"/>
          <w:szCs w:val="24"/>
        </w:rPr>
        <w:t>vector</w:t>
      </w:r>
      <w:r w:rsidRPr="00FF3188">
        <w:rPr>
          <w:rFonts w:ascii="Consolas" w:hAnsi="Consolas" w:cs="Consolas"/>
          <w:color w:val="000000"/>
          <w:sz w:val="24"/>
          <w:szCs w:val="24"/>
        </w:rPr>
        <w:t>&lt;</w:t>
      </w:r>
      <w:r w:rsidRPr="00FF3188">
        <w:rPr>
          <w:rFonts w:ascii="Consolas" w:hAnsi="Consolas" w:cs="Consolas"/>
          <w:color w:val="2B91AF"/>
          <w:sz w:val="24"/>
          <w:szCs w:val="24"/>
        </w:rPr>
        <w:t>Book</w:t>
      </w:r>
      <w:r w:rsidR="00E76743">
        <w:rPr>
          <w:rFonts w:ascii="Consolas" w:hAnsi="Consolas" w:cs="Consolas"/>
          <w:color w:val="000000"/>
          <w:sz w:val="24"/>
          <w:szCs w:val="24"/>
        </w:rPr>
        <w:t>&gt;</w:t>
      </w:r>
      <w:r w:rsidR="00DC2D68"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E76743">
        <w:rPr>
          <w:rFonts w:ascii="Consolas" w:hAnsi="Consolas" w:cs="Consolas"/>
          <w:color w:val="000000"/>
          <w:sz w:val="24"/>
          <w:szCs w:val="24"/>
        </w:rPr>
        <w:t>&amp; getBooks()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колекция от всички книги в архива.</w:t>
      </w:r>
    </w:p>
    <w:p w14:paraId="31F62DC3" w14:textId="77777777" w:rsidR="001D450E" w:rsidRDefault="001D450E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01A37DF" w14:textId="48DE4672" w:rsidR="001D450E" w:rsidRPr="001D450E" w:rsidRDefault="001D450E" w:rsidP="001D45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color w:val="000000"/>
          <w:sz w:val="32"/>
          <w:szCs w:val="32"/>
          <w:lang w:val="bg-BG"/>
        </w:rPr>
      </w:pPr>
      <w:r w:rsidRPr="001D450E">
        <w:rPr>
          <w:rFonts w:cstheme="minorHAnsi"/>
          <w:i/>
          <w:color w:val="000000"/>
          <w:sz w:val="32"/>
          <w:szCs w:val="32"/>
          <w:lang w:val="bg-BG"/>
        </w:rPr>
        <w:t>Защитени член-методи:</w:t>
      </w:r>
    </w:p>
    <w:p w14:paraId="6B3C3321" w14:textId="77777777" w:rsidR="001D450E" w:rsidRDefault="001D450E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6E2CBA4" w14:textId="1F6F6908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showAllBooks(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0000FF"/>
          <w:sz w:val="24"/>
          <w:szCs w:val="24"/>
        </w:rPr>
        <w:t>int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808080"/>
          <w:sz w:val="24"/>
          <w:szCs w:val="24"/>
        </w:rPr>
        <w:t>desc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= 0) 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>–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>извежда информация на стандартния изход за всички книги в архива във възходящ или низходящ ред според зададения аргумент.</w:t>
      </w:r>
    </w:p>
    <w:p w14:paraId="15AB2288" w14:textId="77777777" w:rsidR="00FF3188" w:rsidRP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58679D" w14:textId="480AC097" w:rsidR="00FF3188" w:rsidRP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template</w:t>
      </w:r>
      <w:r w:rsidRPr="00FF3188">
        <w:rPr>
          <w:rFonts w:ascii="Consolas" w:hAnsi="Consolas" w:cs="Consolas"/>
          <w:color w:val="000000"/>
          <w:sz w:val="24"/>
          <w:szCs w:val="24"/>
        </w:rPr>
        <w:t>&lt;</w:t>
      </w:r>
      <w:r w:rsidRPr="00FF3188">
        <w:rPr>
          <w:rFonts w:ascii="Consolas" w:hAnsi="Consolas" w:cs="Consolas"/>
          <w:color w:val="0000FF"/>
          <w:sz w:val="24"/>
          <w:szCs w:val="24"/>
        </w:rPr>
        <w:t>typename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T</w:t>
      </w:r>
      <w:r w:rsidRPr="00FF3188">
        <w:rPr>
          <w:rFonts w:ascii="Consolas" w:hAnsi="Consolas" w:cs="Consolas"/>
          <w:color w:val="000000"/>
          <w:sz w:val="24"/>
          <w:szCs w:val="24"/>
        </w:rPr>
        <w:t>&gt;</w:t>
      </w:r>
    </w:p>
    <w:p w14:paraId="178BD252" w14:textId="2B77F5A3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findBookBy(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1D450E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T</w:t>
      </w:r>
      <w:r w:rsidR="001D450E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търси книга по зададени критерий и стойност на търсената член-данна.</w:t>
      </w:r>
    </w:p>
    <w:p w14:paraId="3394CA9A" w14:textId="34173B8B" w:rsidR="00EC5214" w:rsidRDefault="001D450E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</w:rPr>
        <w:t>*</w:t>
      </w:r>
      <w:r w:rsidR="00EC5214">
        <w:rPr>
          <w:rFonts w:ascii="Consolas" w:hAnsi="Consolas" w:cs="Consolas"/>
          <w:color w:val="000000"/>
          <w:sz w:val="24"/>
          <w:szCs w:val="24"/>
          <w:lang w:val="bg-BG"/>
        </w:rPr>
        <w:t>Търсенето не е чувствително към главни и малки букви.</w:t>
      </w:r>
    </w:p>
    <w:p w14:paraId="6A1056EC" w14:textId="77777777" w:rsidR="00FF3188" w:rsidRP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E39259" w14:textId="6874E806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addBook(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Book</w:t>
      </w:r>
      <w:r w:rsidR="00DC2D68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000000"/>
          <w:sz w:val="24"/>
          <w:szCs w:val="24"/>
        </w:rPr>
        <w:t>&amp;)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добавя книга към архива.</w:t>
      </w:r>
    </w:p>
    <w:p w14:paraId="7F5E4D6B" w14:textId="77777777" w:rsidR="008704D9" w:rsidRPr="008704D9" w:rsidRDefault="008704D9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872286A" w14:textId="67F60E89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removeBook(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Book</w:t>
      </w:r>
      <w:r w:rsidR="00DC2D68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000000"/>
          <w:sz w:val="24"/>
          <w:szCs w:val="24"/>
        </w:rPr>
        <w:t>&amp;)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премахва книга от архива.</w:t>
      </w:r>
    </w:p>
    <w:p w14:paraId="38D82F32" w14:textId="77777777" w:rsidR="008704D9" w:rsidRPr="008704D9" w:rsidRDefault="008704D9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2787E67" w14:textId="65988E3C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ascendingSortBooks(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DC2D68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000000"/>
          <w:sz w:val="24"/>
          <w:szCs w:val="24"/>
        </w:rPr>
        <w:t>&amp;)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сортира архива от книги във възходящ ред според зададен критерий.</w:t>
      </w:r>
    </w:p>
    <w:p w14:paraId="124BE614" w14:textId="77777777" w:rsidR="00412813" w:rsidRDefault="00412813" w:rsidP="001D450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6962E965" w14:textId="169B3C25" w:rsidR="00794724" w:rsidRDefault="008704D9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член-методи:</w:t>
      </w:r>
    </w:p>
    <w:p w14:paraId="5C5F19FA" w14:textId="77777777" w:rsidR="00DA5269" w:rsidRPr="00794724" w:rsidRDefault="00DA5269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Cs/>
          <w:sz w:val="32"/>
          <w:szCs w:val="32"/>
          <w:lang w:val="bg-BG"/>
        </w:rPr>
      </w:pPr>
    </w:p>
    <w:p w14:paraId="4ADBE2D0" w14:textId="52F9E50A" w:rsid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printFromBeg() </w:t>
      </w:r>
      <w:r w:rsidRPr="008704D9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извежда на стандарния изход всички книги от архива,обхождайки го от началото към края.</w:t>
      </w:r>
    </w:p>
    <w:p w14:paraId="4FE80DBC" w14:textId="77777777" w:rsidR="008704D9" w:rsidRP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0991489" w14:textId="1D2A9017" w:rsid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printFromEnd() </w:t>
      </w:r>
      <w:r w:rsidRPr="008704D9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извежда на стандартния изход всички книги от архива,обхождайки го от края към началото.</w:t>
      </w:r>
    </w:p>
    <w:p w14:paraId="5B10643C" w14:textId="77777777" w:rsidR="008704D9" w:rsidRP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BB5B6D8" w14:textId="04D16221" w:rsidR="008704D9" w:rsidRPr="005229EE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mergeArrays(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Pr="008704D9">
        <w:rPr>
          <w:rFonts w:ascii="Consolas" w:hAnsi="Consolas" w:cs="Consolas"/>
          <w:color w:val="0000FF"/>
          <w:sz w:val="24"/>
          <w:szCs w:val="24"/>
        </w:rPr>
        <w:t>const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4D9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1D450E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8704D9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помощна функция на </w:t>
      </w:r>
      <w:r w:rsidR="005229EE"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 xml:space="preserve"> mergeSort(</w:t>
      </w:r>
      <w:r w:rsidR="005229EE"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5229EE"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5229EE" w:rsidRPr="008704D9">
        <w:rPr>
          <w:rFonts w:ascii="Consolas" w:hAnsi="Consolas" w:cs="Consolas"/>
          <w:color w:val="0000FF"/>
          <w:sz w:val="24"/>
          <w:szCs w:val="24"/>
        </w:rPr>
        <w:t>const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229EE" w:rsidRPr="008704D9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1D450E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>&amp;)</w:t>
      </w:r>
      <w:r w:rsidR="005229EE">
        <w:rPr>
          <w:rFonts w:ascii="Consolas" w:hAnsi="Consolas" w:cs="Consolas"/>
          <w:color w:val="000000"/>
          <w:sz w:val="24"/>
          <w:szCs w:val="24"/>
          <w:lang w:val="bg-BG"/>
        </w:rPr>
        <w:t>.</w:t>
      </w:r>
    </w:p>
    <w:p w14:paraId="0094543C" w14:textId="77777777" w:rsidR="008704D9" w:rsidRP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921C268" w14:textId="6FAE4229" w:rsidR="00DA526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mergeSort(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704D9">
        <w:rPr>
          <w:rFonts w:ascii="Consolas" w:hAnsi="Consolas" w:cs="Consolas"/>
          <w:color w:val="0000FF"/>
          <w:sz w:val="24"/>
          <w:szCs w:val="24"/>
        </w:rPr>
        <w:t>const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4D9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1D450E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8704D9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сортира архива от книги по метода „Сортиране чрез сливане“. Получава начален индекс,краен индекс и критерий на сортиране.</w:t>
      </w:r>
    </w:p>
    <w:p w14:paraId="1C622CC3" w14:textId="7D5BE83D" w:rsidR="00DA5269" w:rsidRDefault="00DA526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9E95D3A" w14:textId="77777777" w:rsidR="00DA5269" w:rsidRDefault="00DA526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14BACFB" w14:textId="59F19CD9" w:rsidR="00794724" w:rsidRDefault="008704D9" w:rsidP="00DA526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251B225A" w14:textId="77777777" w:rsidR="00DA5269" w:rsidRDefault="00DA5269" w:rsidP="00DA526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057C80E" w14:textId="787FF515" w:rsidR="00412813" w:rsidRDefault="008704D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00"/>
          <w:sz w:val="24"/>
          <w:szCs w:val="24"/>
        </w:rPr>
        <w:t>std::</w:t>
      </w:r>
      <w:r w:rsidRPr="008704D9">
        <w:rPr>
          <w:rFonts w:ascii="Consolas" w:hAnsi="Consolas" w:cs="Consolas"/>
          <w:color w:val="2B91AF"/>
          <w:sz w:val="24"/>
          <w:szCs w:val="24"/>
        </w:rPr>
        <w:t>vector</w:t>
      </w:r>
      <w:r w:rsidRPr="008704D9">
        <w:rPr>
          <w:rFonts w:ascii="Consolas" w:hAnsi="Consolas" w:cs="Consolas"/>
          <w:color w:val="000000"/>
          <w:sz w:val="24"/>
          <w:szCs w:val="24"/>
        </w:rPr>
        <w:t>&lt;</w:t>
      </w:r>
      <w:r w:rsidRPr="008704D9">
        <w:rPr>
          <w:rFonts w:ascii="Consolas" w:hAnsi="Consolas" w:cs="Consolas"/>
          <w:color w:val="2B91AF"/>
          <w:sz w:val="24"/>
          <w:szCs w:val="24"/>
        </w:rPr>
        <w:t>Book</w:t>
      </w:r>
      <w:r w:rsidRPr="008704D9">
        <w:rPr>
          <w:rFonts w:ascii="Consolas" w:hAnsi="Consolas" w:cs="Consolas"/>
          <w:color w:val="000000"/>
          <w:sz w:val="24"/>
          <w:szCs w:val="24"/>
        </w:rPr>
        <w:t>&gt; allBooks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колекция,в която се съхраняват всички книги в системата</w:t>
      </w:r>
      <w:r w:rsidR="00412813">
        <w:rPr>
          <w:rFonts w:ascii="Consolas" w:hAnsi="Consolas" w:cs="Consolas"/>
          <w:color w:val="000000"/>
          <w:sz w:val="24"/>
          <w:szCs w:val="24"/>
          <w:lang w:val="bg-BG"/>
        </w:rPr>
        <w:t>.</w:t>
      </w:r>
    </w:p>
    <w:p w14:paraId="3CC42945" w14:textId="77777777" w:rsidR="00794724" w:rsidRDefault="00794724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44CE837" w14:textId="7AFA3F0B" w:rsidR="00794724" w:rsidRDefault="00794724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D5171E5" w14:textId="77777777" w:rsidR="00794724" w:rsidRDefault="00794724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C9EE1F7" w14:textId="4C701E72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-UsersManager – </w:t>
      </w:r>
      <w:r>
        <w:rPr>
          <w:rFonts w:cstheme="minorHAnsi"/>
          <w:iCs/>
          <w:sz w:val="32"/>
          <w:szCs w:val="32"/>
          <w:lang w:val="bg-BG"/>
        </w:rPr>
        <w:t>класът отговаря за съхранение на архив с потребители и позволва извършването на операции върху него.</w:t>
      </w:r>
    </w:p>
    <w:p w14:paraId="03D1199A" w14:textId="1D01914B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602F9F5E" w14:textId="77777777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7C225835" w14:textId="08C05E3E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ab/>
      </w:r>
      <w:r>
        <w:rPr>
          <w:rFonts w:cstheme="minorHAnsi"/>
          <w:i/>
          <w:iCs/>
          <w:color w:val="000000"/>
          <w:sz w:val="32"/>
          <w:szCs w:val="32"/>
          <w:lang w:val="bg-BG"/>
        </w:rPr>
        <w:t>Публични член-методи:</w:t>
      </w:r>
    </w:p>
    <w:p w14:paraId="56EC1C35" w14:textId="3B02F31F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CCDE65A" w14:textId="25DF5D83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00"/>
          <w:sz w:val="24"/>
          <w:szCs w:val="24"/>
        </w:rPr>
        <w:t>UsersManager()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конструктор.</w:t>
      </w:r>
    </w:p>
    <w:p w14:paraId="1A0C7AFB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20ABE19" w14:textId="4484E661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logIn(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="00E76743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активира сесията на даден потребител.</w:t>
      </w:r>
    </w:p>
    <w:p w14:paraId="7C12F7FA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12B8FCA" w14:textId="131EA3EB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lastRenderedPageBreak/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logOut()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прекратява сесията на даден потребител.</w:t>
      </w:r>
    </w:p>
    <w:p w14:paraId="19832A17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F37EF88" w14:textId="398700D0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addUser(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="00E76743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регистрира нов потребител в архива с потребители.</w:t>
      </w:r>
    </w:p>
    <w:p w14:paraId="5ADD9C54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FED0242" w14:textId="0B3702C8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removeUser(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="00E76743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премахва потребител от архива с потребители.</w:t>
      </w:r>
    </w:p>
    <w:p w14:paraId="4828F9E7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AD35672" w14:textId="0742F9E7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00"/>
          <w:sz w:val="24"/>
          <w:szCs w:val="24"/>
        </w:rPr>
        <w:t>std::</w:t>
      </w:r>
      <w:r w:rsidRPr="00412813">
        <w:rPr>
          <w:rFonts w:ascii="Consolas" w:hAnsi="Consolas" w:cs="Consolas"/>
          <w:color w:val="2B91AF"/>
          <w:sz w:val="24"/>
          <w:szCs w:val="24"/>
        </w:rPr>
        <w:t>vector</w:t>
      </w:r>
      <w:r w:rsidRPr="00412813">
        <w:rPr>
          <w:rFonts w:ascii="Consolas" w:hAnsi="Consolas" w:cs="Consolas"/>
          <w:color w:val="000000"/>
          <w:sz w:val="24"/>
          <w:szCs w:val="24"/>
        </w:rPr>
        <w:t>&lt;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Pr="00412813">
        <w:rPr>
          <w:rFonts w:ascii="Consolas" w:hAnsi="Consolas" w:cs="Consolas"/>
          <w:color w:val="000000"/>
          <w:sz w:val="24"/>
          <w:szCs w:val="24"/>
        </w:rPr>
        <w:t>&gt;</w:t>
      </w:r>
      <w:r w:rsidR="00E76743">
        <w:rPr>
          <w:rFonts w:ascii="Consolas" w:hAnsi="Consolas" w:cs="Consolas"/>
          <w:color w:val="000000"/>
          <w:sz w:val="24"/>
          <w:szCs w:val="24"/>
        </w:rPr>
        <w:t xml:space="preserve"> &amp; getUsers()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колекция от всички потребители в архива.</w:t>
      </w:r>
    </w:p>
    <w:p w14:paraId="15A120FF" w14:textId="1E01D109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6BD11B9" w14:textId="77777777" w:rsidR="00DA5269" w:rsidRPr="00412813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D230A5D" w14:textId="07B82F3A" w:rsidR="00412813" w:rsidRDefault="00412813" w:rsidP="004128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Защитени  член-данни:</w:t>
      </w:r>
    </w:p>
    <w:p w14:paraId="7683AEA6" w14:textId="34CFFCA8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7FADF9F6" w14:textId="52AE5C12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bool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activeUser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дали в системата има активен потребител.</w:t>
      </w:r>
    </w:p>
    <w:p w14:paraId="060F0977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3857DF4" w14:textId="74CE49ED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bool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activeAdmin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дали в системата има активен администратор.</w:t>
      </w:r>
    </w:p>
    <w:p w14:paraId="7B296E05" w14:textId="5E5DBCAC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D1C03DA" w14:textId="77777777" w:rsidR="00DA5269" w:rsidRPr="00412813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A02123C" w14:textId="011EFBD4" w:rsidR="00412813" w:rsidRDefault="00412813" w:rsidP="004128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 член-методи:</w:t>
      </w:r>
    </w:p>
    <w:p w14:paraId="69DAA9A4" w14:textId="04AAF47A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37F11EE7" w14:textId="3F436A18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Pr="00412813">
        <w:rPr>
          <w:rFonts w:ascii="Consolas" w:hAnsi="Consolas" w:cs="Consolas"/>
          <w:color w:val="000000"/>
          <w:sz w:val="24"/>
          <w:szCs w:val="24"/>
        </w:rPr>
        <w:t>&amp; findActiveUser()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намира активния потребител в колекцията.</w:t>
      </w:r>
    </w:p>
    <w:p w14:paraId="184A0066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E0F5EFD" w14:textId="0B4D8D58" w:rsidR="005229EE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removeUserHelper(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="00DC2D68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помощна функция на </w:t>
      </w: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removeUser(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="00DC2D68">
        <w:rPr>
          <w:rFonts w:ascii="Consolas" w:hAnsi="Consolas" w:cs="Consolas"/>
          <w:color w:val="2B91AF"/>
          <w:sz w:val="24"/>
          <w:szCs w:val="24"/>
        </w:rPr>
        <w:t xml:space="preserve"> </w:t>
      </w:r>
      <w:bookmarkStart w:id="0" w:name="_GoBack"/>
      <w:bookmarkEnd w:id="0"/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.</w:t>
      </w:r>
    </w:p>
    <w:p w14:paraId="38A21861" w14:textId="46CC9537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18542B6" w14:textId="77777777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374BE3C" w14:textId="522326CC" w:rsidR="005229EE" w:rsidRDefault="005229EE" w:rsidP="005229E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 член-данни:</w:t>
      </w:r>
    </w:p>
    <w:p w14:paraId="5B2AC5AE" w14:textId="10B2FFCE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EA38736" w14:textId="47561FEB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5229EE">
        <w:rPr>
          <w:rFonts w:ascii="Consolas" w:hAnsi="Consolas" w:cs="Consolas"/>
          <w:color w:val="000000"/>
          <w:sz w:val="24"/>
          <w:szCs w:val="24"/>
        </w:rPr>
        <w:t>std::</w:t>
      </w:r>
      <w:r w:rsidRPr="005229EE">
        <w:rPr>
          <w:rFonts w:ascii="Consolas" w:hAnsi="Consolas" w:cs="Consolas"/>
          <w:color w:val="2B91AF"/>
          <w:sz w:val="24"/>
          <w:szCs w:val="24"/>
        </w:rPr>
        <w:t>vector</w:t>
      </w:r>
      <w:r w:rsidRPr="005229EE">
        <w:rPr>
          <w:rFonts w:ascii="Consolas" w:hAnsi="Consolas" w:cs="Consolas"/>
          <w:color w:val="000000"/>
          <w:sz w:val="24"/>
          <w:szCs w:val="24"/>
        </w:rPr>
        <w:t>&lt;</w:t>
      </w:r>
      <w:r w:rsidRPr="005229EE">
        <w:rPr>
          <w:rFonts w:ascii="Consolas" w:hAnsi="Consolas" w:cs="Consolas"/>
          <w:color w:val="2B91AF"/>
          <w:sz w:val="24"/>
          <w:szCs w:val="24"/>
        </w:rPr>
        <w:t>User</w:t>
      </w:r>
      <w:r w:rsidRPr="005229EE">
        <w:rPr>
          <w:rFonts w:ascii="Consolas" w:hAnsi="Consolas" w:cs="Consolas"/>
          <w:color w:val="000000"/>
          <w:sz w:val="24"/>
          <w:szCs w:val="24"/>
        </w:rPr>
        <w:t>&gt; allUsers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колекция,в която се съхраняват всички потребители в системата.</w:t>
      </w:r>
    </w:p>
    <w:p w14:paraId="381A637B" w14:textId="43A44D64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139C3B5" w14:textId="7015AA14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A2AAB5E" w14:textId="77777777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D7E7A8C" w14:textId="2A781BF2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-ArchivesManager </w:t>
      </w:r>
      <w:r>
        <w:rPr>
          <w:rFonts w:cstheme="minorHAnsi"/>
          <w:iCs/>
          <w:sz w:val="32"/>
          <w:szCs w:val="32"/>
          <w:lang w:val="bg-BG"/>
        </w:rPr>
        <w:t xml:space="preserve"> - наследява </w:t>
      </w:r>
      <w:r w:rsidR="00E76743">
        <w:rPr>
          <w:rFonts w:cstheme="minorHAnsi"/>
          <w:iCs/>
          <w:sz w:val="32"/>
          <w:szCs w:val="32"/>
          <w:lang w:val="bg-BG"/>
        </w:rPr>
        <w:t xml:space="preserve">множествено </w:t>
      </w:r>
      <w:r>
        <w:rPr>
          <w:rFonts w:cstheme="minorHAnsi"/>
          <w:iCs/>
          <w:sz w:val="32"/>
          <w:szCs w:val="32"/>
        </w:rPr>
        <w:t xml:space="preserve">BooksManager </w:t>
      </w:r>
      <w:r>
        <w:rPr>
          <w:rFonts w:cstheme="minorHAnsi"/>
          <w:iCs/>
          <w:sz w:val="32"/>
          <w:szCs w:val="32"/>
          <w:lang w:val="bg-BG"/>
        </w:rPr>
        <w:t>и</w:t>
      </w:r>
      <w:r>
        <w:rPr>
          <w:rFonts w:cstheme="minorHAnsi"/>
          <w:iCs/>
          <w:sz w:val="32"/>
          <w:szCs w:val="32"/>
        </w:rPr>
        <w:t xml:space="preserve"> UsersManager.</w:t>
      </w:r>
      <w:r>
        <w:rPr>
          <w:rFonts w:cstheme="minorHAnsi"/>
          <w:iCs/>
          <w:sz w:val="32"/>
          <w:szCs w:val="32"/>
          <w:lang w:val="bg-BG"/>
        </w:rPr>
        <w:t xml:space="preserve"> Отговаря за извършването на действия с архивите от книги и потребители. Позволява външният свят да не знае кой архив и по какъв начин се манипулира.</w:t>
      </w:r>
    </w:p>
    <w:p w14:paraId="64F02B64" w14:textId="605D10E3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6D5DCD52" w14:textId="77777777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6894975C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lastRenderedPageBreak/>
        <w:t>Публични член-методи:</w:t>
      </w:r>
    </w:p>
    <w:p w14:paraId="52BDF4C7" w14:textId="3E48C1BD" w:rsidR="005229EE" w:rsidRDefault="005229EE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 xml:space="preserve">Собствените методи на класа предефинират някои от наследените от </w:t>
      </w:r>
      <w:r>
        <w:rPr>
          <w:rFonts w:cstheme="minorHAnsi"/>
          <w:i/>
          <w:iCs/>
          <w:color w:val="000000"/>
          <w:sz w:val="32"/>
          <w:szCs w:val="32"/>
        </w:rPr>
        <w:t>BooksManager</w:t>
      </w:r>
      <w:r>
        <w:rPr>
          <w:rFonts w:cstheme="minorHAnsi"/>
          <w:i/>
          <w:iCs/>
          <w:color w:val="000000"/>
          <w:sz w:val="32"/>
          <w:szCs w:val="32"/>
          <w:lang w:val="bg-BG"/>
        </w:rPr>
        <w:t xml:space="preserve">. </w:t>
      </w:r>
      <w:r w:rsidR="00DA5269">
        <w:rPr>
          <w:rFonts w:cstheme="minorHAnsi"/>
          <w:i/>
          <w:iCs/>
          <w:color w:val="000000"/>
          <w:sz w:val="32"/>
          <w:szCs w:val="32"/>
          <w:lang w:val="bg-BG"/>
        </w:rPr>
        <w:t>В тях предоставената функционалност се допълва,като се взима предвид наличието на активен потребител или администратор.</w:t>
      </w:r>
    </w:p>
    <w:p w14:paraId="2124C6C2" w14:textId="77777777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3EFB4F31" w14:textId="0EB15A50" w:rsidR="005229EE" w:rsidRPr="00E874AF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showAllBooks(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0000FF"/>
          <w:sz w:val="24"/>
          <w:szCs w:val="24"/>
        </w:rPr>
        <w:t>int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808080"/>
          <w:sz w:val="24"/>
          <w:szCs w:val="24"/>
        </w:rPr>
        <w:t>desc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= 0) 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="00E874AF">
        <w:rPr>
          <w:rFonts w:ascii="Consolas" w:hAnsi="Consolas" w:cs="Consolas"/>
          <w:color w:val="000000"/>
          <w:sz w:val="24"/>
          <w:szCs w:val="24"/>
        </w:rPr>
        <w:t>;</w:t>
      </w:r>
    </w:p>
    <w:p w14:paraId="531CFBE7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4A19CE16" w14:textId="69F76650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template</w:t>
      </w:r>
      <w:r w:rsidRPr="005229EE">
        <w:rPr>
          <w:rFonts w:ascii="Consolas" w:hAnsi="Consolas" w:cs="Consolas"/>
          <w:color w:val="000000"/>
          <w:sz w:val="24"/>
          <w:szCs w:val="24"/>
        </w:rPr>
        <w:t>&lt;</w:t>
      </w:r>
      <w:r w:rsidRPr="005229EE">
        <w:rPr>
          <w:rFonts w:ascii="Consolas" w:hAnsi="Consolas" w:cs="Consolas"/>
          <w:color w:val="0000FF"/>
          <w:sz w:val="24"/>
          <w:szCs w:val="24"/>
        </w:rPr>
        <w:t>typename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T</w:t>
      </w:r>
      <w:r w:rsidRPr="005229EE">
        <w:rPr>
          <w:rFonts w:ascii="Consolas" w:hAnsi="Consolas" w:cs="Consolas"/>
          <w:color w:val="000000"/>
          <w:sz w:val="24"/>
          <w:szCs w:val="24"/>
        </w:rPr>
        <w:t>&gt;</w:t>
      </w:r>
    </w:p>
    <w:p w14:paraId="5B04002D" w14:textId="6B8947F4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findBook(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E7674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T</w:t>
      </w:r>
      <w:r w:rsidR="00E7674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>;</w:t>
      </w:r>
    </w:p>
    <w:p w14:paraId="764CCDAD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4387A48D" w14:textId="0C9A4272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addBook(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Book</w:t>
      </w:r>
      <w:r w:rsidR="00E7674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5229EE">
        <w:rPr>
          <w:rFonts w:ascii="Consolas" w:hAnsi="Consolas" w:cs="Consolas"/>
          <w:color w:val="000000"/>
          <w:sz w:val="24"/>
          <w:szCs w:val="24"/>
        </w:rPr>
        <w:t>&amp;);</w:t>
      </w:r>
    </w:p>
    <w:p w14:paraId="464666A5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45C085C5" w14:textId="14F3CAFC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removeBook(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Book</w:t>
      </w:r>
      <w:r w:rsidR="00E7674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5229EE">
        <w:rPr>
          <w:rFonts w:ascii="Consolas" w:hAnsi="Consolas" w:cs="Consolas"/>
          <w:color w:val="000000"/>
          <w:sz w:val="24"/>
          <w:szCs w:val="24"/>
        </w:rPr>
        <w:t>&amp;);</w:t>
      </w:r>
    </w:p>
    <w:p w14:paraId="4BCFCBFC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2E1EF11" w14:textId="67BEE888" w:rsidR="000C3C04" w:rsidRDefault="005229EE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ascendingSortBooks(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E76743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5229EE">
        <w:rPr>
          <w:rFonts w:ascii="Consolas" w:hAnsi="Consolas" w:cs="Consolas"/>
          <w:color w:val="000000"/>
          <w:sz w:val="24"/>
          <w:szCs w:val="24"/>
        </w:rPr>
        <w:t>&amp;)</w:t>
      </w:r>
      <w:r w:rsidR="00DA5269">
        <w:rPr>
          <w:rFonts w:ascii="Consolas" w:hAnsi="Consolas" w:cs="Consolas"/>
          <w:color w:val="000000"/>
          <w:sz w:val="24"/>
          <w:szCs w:val="24"/>
          <w:lang w:val="bg-BG"/>
        </w:rPr>
        <w:t>;</w:t>
      </w:r>
    </w:p>
    <w:p w14:paraId="3666A713" w14:textId="429AC278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46233CDA" w14:textId="50E24711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13CD4925" w14:textId="457BCE7B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39AD2DCF" w14:textId="77777777" w:rsidR="00DA5269" w:rsidRP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41A648FF" w14:textId="74CDF55A" w:rsidR="00794724" w:rsidRDefault="000C3C04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-ArchivesCommandsProcesser – </w:t>
      </w:r>
      <w:r>
        <w:rPr>
          <w:rFonts w:cstheme="minorHAnsi"/>
          <w:iCs/>
          <w:sz w:val="32"/>
          <w:szCs w:val="32"/>
          <w:lang w:val="bg-BG"/>
        </w:rPr>
        <w:t>класът отговаря за</w:t>
      </w:r>
      <w:r>
        <w:rPr>
          <w:rFonts w:cstheme="minorHAnsi"/>
          <w:iCs/>
          <w:sz w:val="32"/>
          <w:szCs w:val="32"/>
        </w:rPr>
        <w:t xml:space="preserve"> </w:t>
      </w:r>
      <w:r>
        <w:rPr>
          <w:rFonts w:cstheme="minorHAnsi"/>
          <w:iCs/>
          <w:sz w:val="32"/>
          <w:szCs w:val="32"/>
          <w:lang w:val="bg-BG"/>
        </w:rPr>
        <w:t>изпълнението на команди,получени от стандартния вход,свързани с манипулация на архивите.</w:t>
      </w:r>
    </w:p>
    <w:p w14:paraId="2EAF02D8" w14:textId="7777777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BB079CD" w14:textId="77777777" w:rsidR="00E76743" w:rsidRDefault="00E76743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1345C46" w14:textId="232F6132" w:rsidR="000C3C04" w:rsidRDefault="000C3C04" w:rsidP="00E7674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Защитени член-методи:</w:t>
      </w:r>
    </w:p>
    <w:p w14:paraId="42ABC529" w14:textId="52B79CB2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462216D" w14:textId="13A912F7" w:rsidR="00E76743" w:rsidRDefault="00E76743" w:rsidP="00E7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C3C04">
        <w:rPr>
          <w:rFonts w:ascii="Consolas" w:hAnsi="Consolas" w:cs="Consolas"/>
          <w:color w:val="000000"/>
          <w:sz w:val="24"/>
          <w:szCs w:val="24"/>
        </w:rPr>
        <w:t>ArchivesCommandsProcesser(</w:t>
      </w:r>
      <w:r w:rsidRPr="000C3C04">
        <w:rPr>
          <w:rFonts w:ascii="Consolas" w:hAnsi="Consolas" w:cs="Consolas"/>
          <w:color w:val="2B91AF"/>
          <w:sz w:val="24"/>
          <w:szCs w:val="24"/>
        </w:rPr>
        <w:t>ArchivesManager</w:t>
      </w:r>
      <w:r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0C3C04">
        <w:rPr>
          <w:rFonts w:ascii="Consolas" w:hAnsi="Consolas" w:cs="Consolas"/>
          <w:color w:val="808080"/>
          <w:sz w:val="24"/>
          <w:szCs w:val="24"/>
        </w:rPr>
        <w:t>archives</w:t>
      </w:r>
      <w:r w:rsidRPr="000C3C04">
        <w:rPr>
          <w:rFonts w:ascii="Consolas" w:hAnsi="Consolas" w:cs="Consolas"/>
          <w:color w:val="000000"/>
          <w:sz w:val="24"/>
          <w:szCs w:val="24"/>
        </w:rPr>
        <w:t>) : archivesInSystem(&amp;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Pr="000C3C04">
        <w:rPr>
          <w:rFonts w:ascii="Consolas" w:hAnsi="Consolas" w:cs="Consolas"/>
          <w:color w:val="808080"/>
          <w:sz w:val="24"/>
          <w:szCs w:val="24"/>
        </w:rPr>
        <w:t>archives</w:t>
      </w:r>
      <w:r w:rsidRPr="000C3C04">
        <w:rPr>
          <w:rFonts w:ascii="Consolas" w:hAnsi="Consolas" w:cs="Consolas"/>
          <w:color w:val="000000"/>
          <w:sz w:val="24"/>
          <w:szCs w:val="24"/>
        </w:rPr>
        <w:t>) {}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конструктор.</w:t>
      </w:r>
    </w:p>
    <w:p w14:paraId="6C3DA7FA" w14:textId="77777777" w:rsidR="00E76743" w:rsidRDefault="00E76743" w:rsidP="000C3C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06B1CF3C" w14:textId="6B42B3F7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processLogin()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>‘login’.</w:t>
      </w:r>
    </w:p>
    <w:p w14:paraId="735F30C7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67F0DC" w14:textId="231FD57E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processLogout()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F6D97" w:rsidRPr="000C3C04">
        <w:rPr>
          <w:rFonts w:ascii="Consolas" w:hAnsi="Consolas" w:cs="Consolas"/>
          <w:color w:val="0000FF"/>
          <w:sz w:val="24"/>
          <w:szCs w:val="24"/>
        </w:rPr>
        <w:t>const</w:t>
      </w:r>
      <w:r w:rsidR="00DF6D97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–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>‘logout’.</w:t>
      </w:r>
    </w:p>
    <w:p w14:paraId="440EA630" w14:textId="77777777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0F8BE8" w14:textId="268D7BD9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processBooksAll()</w:t>
      </w:r>
      <w:r w:rsidR="00DF6D97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–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 xml:space="preserve"> ‘books all’.</w:t>
      </w:r>
    </w:p>
    <w:p w14:paraId="404A435F" w14:textId="77777777" w:rsidR="007D2A1B" w:rsidRDefault="007D2A1B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5DF39E" w14:textId="01DAC1D2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processBooksFind()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; - 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>‘books find’.</w:t>
      </w:r>
    </w:p>
    <w:p w14:paraId="6D75584C" w14:textId="77777777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57C2C6" w14:textId="1F59A4A9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processBooksSort()</w:t>
      </w:r>
      <w:r>
        <w:rPr>
          <w:rFonts w:ascii="Consolas" w:hAnsi="Consolas" w:cs="Consolas"/>
          <w:color w:val="000000"/>
          <w:sz w:val="24"/>
          <w:szCs w:val="24"/>
        </w:rPr>
        <w:t xml:space="preserve"> –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>‘books sort’.</w:t>
      </w:r>
    </w:p>
    <w:p w14:paraId="204E9D1D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1D7FF9F" w14:textId="4D0EAFDA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processBooksInfo() </w:t>
      </w:r>
      <w:r w:rsidRPr="000C3C04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‘books info’.</w:t>
      </w:r>
    </w:p>
    <w:p w14:paraId="5670829B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6763A7F" w14:textId="477D0A79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processBooksAdd()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‘books add’.</w:t>
      </w:r>
    </w:p>
    <w:p w14:paraId="6EFD9D09" w14:textId="77777777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00"/>
          <w:sz w:val="24"/>
          <w:szCs w:val="24"/>
        </w:rPr>
        <w:tab/>
      </w:r>
    </w:p>
    <w:p w14:paraId="10AEFBC6" w14:textId="4C90329E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processBooksRemove()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‘books remove’.</w:t>
      </w:r>
    </w:p>
    <w:p w14:paraId="52F9594F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3FD990C" w14:textId="198F1FD6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processUsersAdd()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‘users add’.</w:t>
      </w:r>
    </w:p>
    <w:p w14:paraId="159454EE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2E52B17" w14:textId="7F930243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processUsersRemove()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‘users remove’.</w:t>
      </w:r>
    </w:p>
    <w:p w14:paraId="02711D4B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4D8E000" w14:textId="4D4477A5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deleteBooksFromMemory()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‘close’</w:t>
      </w:r>
    </w:p>
    <w:p w14:paraId="6CC8FA22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F164800" w14:textId="6A142AAA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C3C04">
        <w:rPr>
          <w:rFonts w:ascii="Consolas" w:hAnsi="Consolas" w:cs="Consolas"/>
          <w:color w:val="000000"/>
          <w:sz w:val="24"/>
          <w:szCs w:val="24"/>
        </w:rPr>
        <w:t>std::</w:t>
      </w:r>
      <w:r w:rsidRPr="000C3C04">
        <w:rPr>
          <w:rFonts w:ascii="Consolas" w:hAnsi="Consolas" w:cs="Consolas"/>
          <w:color w:val="2B91AF"/>
          <w:sz w:val="24"/>
          <w:szCs w:val="24"/>
        </w:rPr>
        <w:t>vector</w:t>
      </w:r>
      <w:r w:rsidRPr="000C3C04">
        <w:rPr>
          <w:rFonts w:ascii="Consolas" w:hAnsi="Consolas" w:cs="Consolas"/>
          <w:color w:val="000000"/>
          <w:sz w:val="24"/>
          <w:szCs w:val="24"/>
        </w:rPr>
        <w:t>&lt;</w:t>
      </w:r>
      <w:r w:rsidRPr="000C3C04">
        <w:rPr>
          <w:rFonts w:ascii="Consolas" w:hAnsi="Consolas" w:cs="Consolas"/>
          <w:color w:val="2B91AF"/>
          <w:sz w:val="24"/>
          <w:szCs w:val="24"/>
        </w:rPr>
        <w:t>Book</w:t>
      </w:r>
      <w:r w:rsidR="00E76743">
        <w:rPr>
          <w:rFonts w:ascii="Consolas" w:hAnsi="Consolas" w:cs="Consolas"/>
          <w:color w:val="000000"/>
          <w:sz w:val="24"/>
          <w:szCs w:val="24"/>
        </w:rPr>
        <w:t>&gt;</w:t>
      </w:r>
      <w:r w:rsidR="00E76743"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E76743">
        <w:rPr>
          <w:rFonts w:ascii="Consolas" w:hAnsi="Consolas" w:cs="Consolas"/>
          <w:color w:val="000000"/>
          <w:sz w:val="24"/>
          <w:szCs w:val="24"/>
        </w:rPr>
        <w:t>&amp; getBooks()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стойността на колекцията от книги.</w:t>
      </w:r>
    </w:p>
    <w:p w14:paraId="77C9DE0F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9033A98" w14:textId="03AA62C6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  <w:r w:rsidRPr="000C3C04">
        <w:rPr>
          <w:rFonts w:ascii="Consolas" w:hAnsi="Consolas" w:cs="Consolas"/>
          <w:color w:val="000000"/>
          <w:sz w:val="24"/>
          <w:szCs w:val="24"/>
        </w:rPr>
        <w:t>std::</w:t>
      </w:r>
      <w:r w:rsidRPr="000C3C04">
        <w:rPr>
          <w:rFonts w:ascii="Consolas" w:hAnsi="Consolas" w:cs="Consolas"/>
          <w:color w:val="2B91AF"/>
          <w:sz w:val="24"/>
          <w:szCs w:val="24"/>
        </w:rPr>
        <w:t>vector</w:t>
      </w:r>
      <w:r w:rsidRPr="000C3C04">
        <w:rPr>
          <w:rFonts w:ascii="Consolas" w:hAnsi="Consolas" w:cs="Consolas"/>
          <w:color w:val="000000"/>
          <w:sz w:val="24"/>
          <w:szCs w:val="24"/>
        </w:rPr>
        <w:t>&lt;</w:t>
      </w:r>
      <w:r w:rsidRPr="000C3C04">
        <w:rPr>
          <w:rFonts w:ascii="Consolas" w:hAnsi="Consolas" w:cs="Consolas"/>
          <w:color w:val="2B91AF"/>
          <w:sz w:val="24"/>
          <w:szCs w:val="24"/>
        </w:rPr>
        <w:t>User</w:t>
      </w:r>
      <w:r w:rsidRPr="000C3C04">
        <w:rPr>
          <w:rFonts w:ascii="Consolas" w:hAnsi="Consolas" w:cs="Consolas"/>
          <w:color w:val="000000"/>
          <w:sz w:val="24"/>
          <w:szCs w:val="24"/>
        </w:rPr>
        <w:t>&gt;</w:t>
      </w:r>
      <w:r w:rsidR="00E76743"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Pr="000C3C04">
        <w:rPr>
          <w:rFonts w:ascii="Consolas" w:hAnsi="Consolas" w:cs="Consolas"/>
          <w:color w:val="000000"/>
          <w:sz w:val="24"/>
          <w:szCs w:val="24"/>
        </w:rPr>
        <w:t>&amp;</w:t>
      </w:r>
      <w:r w:rsidR="00E76743">
        <w:rPr>
          <w:rFonts w:ascii="Consolas" w:hAnsi="Consolas" w:cs="Consolas"/>
          <w:color w:val="000000"/>
          <w:sz w:val="24"/>
          <w:szCs w:val="24"/>
        </w:rPr>
        <w:t xml:space="preserve"> getUsers()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стойността на колекцията от потребители.</w:t>
      </w:r>
    </w:p>
    <w:p w14:paraId="72FE54DB" w14:textId="0B0CD4B7" w:rsidR="00081751" w:rsidRDefault="00081751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6492575" w14:textId="3F2EBD1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F18EF0C" w14:textId="7777777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71726A2" w14:textId="111D7DD8" w:rsidR="00081751" w:rsidRDefault="00081751" w:rsidP="007049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 член-данни:</w:t>
      </w:r>
    </w:p>
    <w:p w14:paraId="337180F1" w14:textId="77777777" w:rsidR="0070498D" w:rsidRPr="00081751" w:rsidRDefault="0070498D" w:rsidP="007049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6A4720FC" w14:textId="592178A3" w:rsidR="000C3C04" w:rsidRPr="000C3C04" w:rsidRDefault="000C3C04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C3C04">
        <w:rPr>
          <w:rFonts w:ascii="Consolas" w:hAnsi="Consolas" w:cs="Consolas"/>
          <w:color w:val="2B91AF"/>
          <w:sz w:val="24"/>
          <w:szCs w:val="24"/>
        </w:rPr>
        <w:t>ArchivesManager</w:t>
      </w:r>
      <w:r w:rsidRPr="000C3C04">
        <w:rPr>
          <w:rFonts w:ascii="Consolas" w:hAnsi="Consolas" w:cs="Consolas"/>
          <w:color w:val="000000"/>
          <w:sz w:val="24"/>
          <w:szCs w:val="24"/>
        </w:rPr>
        <w:t>* archivesInSystem;</w:t>
      </w:r>
    </w:p>
    <w:p w14:paraId="584C1EE6" w14:textId="234B3269" w:rsidR="0011309A" w:rsidRDefault="0011309A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6D99C78" w14:textId="35547585" w:rsidR="00794724" w:rsidRDefault="00794724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42D4590" w14:textId="77777777" w:rsidR="00794724" w:rsidRDefault="00794724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051C596" w14:textId="47E3E8EC" w:rsidR="0011309A" w:rsidRDefault="0011309A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-FilesCommandsProcesser – </w:t>
      </w:r>
      <w:r>
        <w:rPr>
          <w:rFonts w:cstheme="minorHAnsi"/>
          <w:iCs/>
          <w:sz w:val="32"/>
          <w:szCs w:val="32"/>
          <w:lang w:val="bg-BG"/>
        </w:rPr>
        <w:t>класът отговаря за</w:t>
      </w:r>
      <w:r>
        <w:rPr>
          <w:rFonts w:cstheme="minorHAnsi"/>
          <w:iCs/>
          <w:sz w:val="32"/>
          <w:szCs w:val="32"/>
        </w:rPr>
        <w:t xml:space="preserve"> </w:t>
      </w:r>
      <w:r>
        <w:rPr>
          <w:rFonts w:cstheme="minorHAnsi"/>
          <w:iCs/>
          <w:sz w:val="32"/>
          <w:szCs w:val="32"/>
          <w:lang w:val="bg-BG"/>
        </w:rPr>
        <w:t>изпълнението на команди,получени от стандартния вход,свързани с манипулация на файлове.</w:t>
      </w:r>
    </w:p>
    <w:p w14:paraId="5A0A0D71" w14:textId="7A979B70" w:rsidR="0011309A" w:rsidRDefault="0011309A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25331019" w14:textId="7777777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5961D8EB" w14:textId="56240D40" w:rsidR="0070498D" w:rsidRDefault="0070498D" w:rsidP="007201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Защитени член-методи:</w:t>
      </w:r>
    </w:p>
    <w:p w14:paraId="401D2F2F" w14:textId="77777777" w:rsidR="00EC5214" w:rsidRPr="00720104" w:rsidRDefault="00EC5214" w:rsidP="007201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4D5DEF00" w14:textId="1C38D5BB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openBooksFile()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отваря файла,съхраняващ книгите.</w:t>
      </w:r>
    </w:p>
    <w:p w14:paraId="4B6C1DC8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7A6A50C" w14:textId="6AFDBC07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openUsersFile()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отваря файла,съхраняващ потребителите.</w:t>
      </w:r>
    </w:p>
    <w:p w14:paraId="23233DB3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F16933A" w14:textId="3E0CB968" w:rsidR="0070498D" w:rsidRDefault="00E76743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E76743">
        <w:rPr>
          <w:rFonts w:ascii="Consolas" w:hAnsi="Consolas" w:cstheme="minorHAnsi"/>
          <w:color w:val="0000FF"/>
          <w:sz w:val="24"/>
          <w:szCs w:val="24"/>
        </w:rPr>
        <w:t>void</w:t>
      </w:r>
      <w:r w:rsidRPr="00E76743">
        <w:rPr>
          <w:rFonts w:ascii="Consolas" w:hAnsi="Consolas" w:cstheme="minorHAnsi"/>
          <w:color w:val="000000"/>
          <w:sz w:val="24"/>
          <w:szCs w:val="24"/>
        </w:rPr>
        <w:t xml:space="preserve"> deserializeBooksFileAndClose(std::</w:t>
      </w:r>
      <w:r w:rsidRPr="00E76743">
        <w:rPr>
          <w:rFonts w:ascii="Consolas" w:hAnsi="Consolas" w:cstheme="minorHAnsi"/>
          <w:color w:val="2B91AF"/>
          <w:sz w:val="24"/>
          <w:szCs w:val="24"/>
        </w:rPr>
        <w:t>vector</w:t>
      </w:r>
      <w:r w:rsidRPr="00E76743">
        <w:rPr>
          <w:rFonts w:ascii="Consolas" w:hAnsi="Consolas" w:cstheme="minorHAnsi"/>
          <w:color w:val="000000"/>
          <w:sz w:val="24"/>
          <w:szCs w:val="24"/>
        </w:rPr>
        <w:t>&lt;</w:t>
      </w:r>
      <w:r w:rsidRPr="00E76743">
        <w:rPr>
          <w:rFonts w:ascii="Consolas" w:hAnsi="Consolas" w:cstheme="minorHAnsi"/>
          <w:color w:val="2B91AF"/>
          <w:sz w:val="24"/>
          <w:szCs w:val="24"/>
        </w:rPr>
        <w:t>Book</w:t>
      </w:r>
      <w:r w:rsidRPr="00E76743">
        <w:rPr>
          <w:rFonts w:ascii="Consolas" w:hAnsi="Consolas" w:cstheme="minorHAnsi"/>
          <w:color w:val="000000"/>
          <w:sz w:val="24"/>
          <w:szCs w:val="24"/>
        </w:rPr>
        <w:t>&gt; &amp;)</w:t>
      </w:r>
      <w:r>
        <w:rPr>
          <w:rFonts w:cstheme="minorHAnsi"/>
          <w:color w:val="000000"/>
          <w:sz w:val="32"/>
          <w:szCs w:val="32"/>
        </w:rPr>
        <w:t xml:space="preserve"> </w:t>
      </w:r>
      <w:r w:rsidR="0070498D" w:rsidRPr="00E76743">
        <w:rPr>
          <w:rFonts w:cstheme="minorHAnsi"/>
          <w:color w:val="000000"/>
          <w:sz w:val="32"/>
          <w:szCs w:val="32"/>
          <w:lang w:val="bg-BG"/>
        </w:rPr>
        <w:t xml:space="preserve">– </w:t>
      </w:r>
      <w:r w:rsidR="0070498D">
        <w:rPr>
          <w:rFonts w:ascii="Consolas" w:hAnsi="Consolas" w:cs="Consolas"/>
          <w:color w:val="000000"/>
          <w:sz w:val="24"/>
          <w:szCs w:val="24"/>
          <w:lang w:val="bg-BG"/>
        </w:rPr>
        <w:t>десериализира файла,съхраняващ книгите,и го затваря.</w:t>
      </w:r>
    </w:p>
    <w:p w14:paraId="1602787E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01AF80D" w14:textId="5725DB4C" w:rsidR="0070498D" w:rsidRDefault="00F94F54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94F54">
        <w:rPr>
          <w:rFonts w:ascii="Consolas" w:hAnsi="Consolas" w:cs="Consolas"/>
          <w:color w:val="0000FF"/>
          <w:sz w:val="24"/>
          <w:szCs w:val="24"/>
        </w:rPr>
        <w:t>void</w:t>
      </w:r>
      <w:r w:rsidRPr="00F94F54">
        <w:rPr>
          <w:rFonts w:ascii="Consolas" w:hAnsi="Consolas" w:cs="Consolas"/>
          <w:color w:val="000000"/>
          <w:sz w:val="24"/>
          <w:szCs w:val="24"/>
        </w:rPr>
        <w:t xml:space="preserve"> deserializeUsersFileAndClose(std::</w:t>
      </w:r>
      <w:r w:rsidRPr="00F94F54">
        <w:rPr>
          <w:rFonts w:ascii="Consolas" w:hAnsi="Consolas" w:cs="Consolas"/>
          <w:color w:val="2B91AF"/>
          <w:sz w:val="24"/>
          <w:szCs w:val="24"/>
        </w:rPr>
        <w:t>vector</w:t>
      </w:r>
      <w:r w:rsidRPr="00F94F54">
        <w:rPr>
          <w:rFonts w:ascii="Consolas" w:hAnsi="Consolas" w:cs="Consolas"/>
          <w:color w:val="000000"/>
          <w:sz w:val="24"/>
          <w:szCs w:val="24"/>
        </w:rPr>
        <w:t>&lt;</w:t>
      </w:r>
      <w:r w:rsidRPr="00F94F54">
        <w:rPr>
          <w:rFonts w:ascii="Consolas" w:hAnsi="Consolas" w:cs="Consolas"/>
          <w:color w:val="2B91AF"/>
          <w:sz w:val="24"/>
          <w:szCs w:val="24"/>
        </w:rPr>
        <w:t>User</w:t>
      </w:r>
      <w:r w:rsidRPr="00F94F54">
        <w:rPr>
          <w:rFonts w:ascii="Consolas" w:hAnsi="Consolas" w:cs="Consolas"/>
          <w:color w:val="000000"/>
          <w:sz w:val="24"/>
          <w:szCs w:val="24"/>
        </w:rPr>
        <w:t>&gt; &amp;)</w:t>
      </w:r>
      <w:r w:rsidR="0070498D">
        <w:rPr>
          <w:rFonts w:ascii="Consolas" w:hAnsi="Consolas" w:cs="Consolas"/>
          <w:color w:val="000000"/>
          <w:sz w:val="24"/>
          <w:szCs w:val="24"/>
          <w:lang w:val="bg-BG"/>
        </w:rPr>
        <w:t>– десериализира файла,съхраняващ потребителите,и го затваря.</w:t>
      </w:r>
    </w:p>
    <w:p w14:paraId="19871424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5AAFEB7" w14:textId="4F70B450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lastRenderedPageBreak/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serializeBooks(</w:t>
      </w:r>
      <w:r w:rsidRPr="0070498D">
        <w:rPr>
          <w:rFonts w:ascii="Consolas" w:hAnsi="Consolas" w:cs="Consolas"/>
          <w:color w:val="0000FF"/>
          <w:sz w:val="24"/>
          <w:szCs w:val="24"/>
        </w:rPr>
        <w:t>const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0498D">
        <w:rPr>
          <w:rFonts w:ascii="Consolas" w:hAnsi="Consolas" w:cs="Consolas"/>
          <w:color w:val="2B91AF"/>
          <w:sz w:val="24"/>
          <w:szCs w:val="24"/>
        </w:rPr>
        <w:t>vector</w:t>
      </w:r>
      <w:r w:rsidRPr="0070498D">
        <w:rPr>
          <w:rFonts w:ascii="Consolas" w:hAnsi="Consolas" w:cs="Consolas"/>
          <w:color w:val="000000"/>
          <w:sz w:val="24"/>
          <w:szCs w:val="24"/>
        </w:rPr>
        <w:t>&lt;</w:t>
      </w:r>
      <w:r w:rsidRPr="0070498D">
        <w:rPr>
          <w:rFonts w:ascii="Consolas" w:hAnsi="Consolas" w:cs="Consolas"/>
          <w:color w:val="2B91AF"/>
          <w:sz w:val="24"/>
          <w:szCs w:val="24"/>
        </w:rPr>
        <w:t>Book</w:t>
      </w:r>
      <w:r w:rsidRPr="0070498D">
        <w:rPr>
          <w:rFonts w:ascii="Consolas" w:hAnsi="Consolas" w:cs="Consolas"/>
          <w:color w:val="000000"/>
          <w:sz w:val="24"/>
          <w:szCs w:val="24"/>
        </w:rPr>
        <w:t>&gt;</w:t>
      </w:r>
      <w:r w:rsidR="00F94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70498D">
        <w:rPr>
          <w:rFonts w:ascii="Consolas" w:hAnsi="Consolas" w:cs="Consolas"/>
          <w:color w:val="0000FF"/>
          <w:sz w:val="24"/>
          <w:szCs w:val="24"/>
        </w:rPr>
        <w:t>const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0498D">
        <w:rPr>
          <w:rFonts w:ascii="Consolas" w:hAnsi="Consolas" w:cs="Consolas"/>
          <w:color w:val="2B91AF"/>
          <w:sz w:val="24"/>
          <w:szCs w:val="24"/>
        </w:rPr>
        <w:t>string</w:t>
      </w:r>
      <w:r w:rsidR="00F94F54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70498D">
        <w:rPr>
          <w:rFonts w:ascii="Consolas" w:hAnsi="Consolas" w:cs="Consolas"/>
          <w:color w:val="808080"/>
          <w:sz w:val="24"/>
          <w:szCs w:val="24"/>
        </w:rPr>
        <w:t>fileName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0498D">
        <w:rPr>
          <w:rFonts w:ascii="Consolas" w:hAnsi="Consolas" w:cs="Consolas"/>
          <w:color w:val="A31515"/>
          <w:sz w:val="24"/>
          <w:szCs w:val="24"/>
        </w:rPr>
        <w:t>""</w:t>
      </w:r>
      <w:r w:rsidRPr="0070498D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сериализира архива от книги.</w:t>
      </w:r>
    </w:p>
    <w:p w14:paraId="4F7998B8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38C0990" w14:textId="31C23B5A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serializeUsers(</w:t>
      </w:r>
      <w:r w:rsidRPr="0070498D">
        <w:rPr>
          <w:rFonts w:ascii="Consolas" w:hAnsi="Consolas" w:cs="Consolas"/>
          <w:color w:val="0000FF"/>
          <w:sz w:val="24"/>
          <w:szCs w:val="24"/>
        </w:rPr>
        <w:t>const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0498D">
        <w:rPr>
          <w:rFonts w:ascii="Consolas" w:hAnsi="Consolas" w:cs="Consolas"/>
          <w:color w:val="2B91AF"/>
          <w:sz w:val="24"/>
          <w:szCs w:val="24"/>
        </w:rPr>
        <w:t>vector</w:t>
      </w:r>
      <w:r w:rsidRPr="0070498D">
        <w:rPr>
          <w:rFonts w:ascii="Consolas" w:hAnsi="Consolas" w:cs="Consolas"/>
          <w:color w:val="000000"/>
          <w:sz w:val="24"/>
          <w:szCs w:val="24"/>
        </w:rPr>
        <w:t>&lt;</w:t>
      </w:r>
      <w:r w:rsidRPr="0070498D">
        <w:rPr>
          <w:rFonts w:ascii="Consolas" w:hAnsi="Consolas" w:cs="Consolas"/>
          <w:color w:val="2B91AF"/>
          <w:sz w:val="24"/>
          <w:szCs w:val="24"/>
        </w:rPr>
        <w:t>User</w:t>
      </w:r>
      <w:r w:rsidRPr="0070498D">
        <w:rPr>
          <w:rFonts w:ascii="Consolas" w:hAnsi="Consolas" w:cs="Consolas"/>
          <w:color w:val="000000"/>
          <w:sz w:val="24"/>
          <w:szCs w:val="24"/>
        </w:rPr>
        <w:t>&gt;</w:t>
      </w:r>
      <w:r w:rsidR="00F94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498D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сериализира архива от потребители.</w:t>
      </w:r>
    </w:p>
    <w:p w14:paraId="1CCEA205" w14:textId="32FD6507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E197E22" w14:textId="77777777" w:rsidR="00DA5269" w:rsidRDefault="00DA5269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3DEA3EE" w14:textId="02E8C63D" w:rsidR="0070498D" w:rsidRDefault="0070498D" w:rsidP="007049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Защитени член-данни:</w:t>
      </w:r>
    </w:p>
    <w:p w14:paraId="7625678E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  <w:lang w:val="bg-BG"/>
        </w:rPr>
      </w:pPr>
    </w:p>
    <w:p w14:paraId="0CD5FC8E" w14:textId="05BE6281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std::</w:t>
      </w:r>
      <w:r w:rsidRPr="0070498D">
        <w:rPr>
          <w:rFonts w:ascii="Consolas" w:hAnsi="Consolas" w:cs="Consolas"/>
          <w:color w:val="2B91AF"/>
          <w:sz w:val="24"/>
          <w:szCs w:val="24"/>
        </w:rPr>
        <w:t>string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path</w:t>
      </w:r>
      <w:r w:rsidR="00F94F54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път към даден файл.</w:t>
      </w:r>
    </w:p>
    <w:p w14:paraId="024BC208" w14:textId="7308A7DA" w:rsidR="0070498D" w:rsidRDefault="0070498D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E1C5DAB" w14:textId="77777777" w:rsidR="00DA5269" w:rsidRDefault="00DA5269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11095EF" w14:textId="15334B77" w:rsidR="00EC5214" w:rsidRDefault="0070498D" w:rsidP="00EC5214">
      <w:pPr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75DABF02" w14:textId="77777777" w:rsidR="00EC5214" w:rsidRDefault="00EC5214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198B62D5" w14:textId="6BE2C635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const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0498D">
        <w:rPr>
          <w:rFonts w:ascii="Consolas" w:hAnsi="Consolas" w:cs="Consolas"/>
          <w:color w:val="2B91AF"/>
          <w:sz w:val="24"/>
          <w:szCs w:val="24"/>
        </w:rPr>
        <w:t>string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usersFile = </w:t>
      </w:r>
      <w:r w:rsidRPr="0070498D">
        <w:rPr>
          <w:rFonts w:ascii="Consolas" w:hAnsi="Consolas" w:cs="Consolas"/>
          <w:color w:val="A31515"/>
          <w:sz w:val="24"/>
          <w:szCs w:val="24"/>
        </w:rPr>
        <w:t>"Users.txt"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файлът с потребители (един за цялата система).</w:t>
      </w:r>
    </w:p>
    <w:p w14:paraId="75B5420C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35B443F" w14:textId="38B8F7EB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std::</w:t>
      </w:r>
      <w:r w:rsidRPr="0070498D">
        <w:rPr>
          <w:rFonts w:ascii="Consolas" w:hAnsi="Consolas" w:cs="Consolas"/>
          <w:color w:val="2B91AF"/>
          <w:sz w:val="24"/>
          <w:szCs w:val="24"/>
        </w:rPr>
        <w:t>ifstream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input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ст</w:t>
      </w:r>
      <w:r w:rsidR="00F94F54">
        <w:rPr>
          <w:rFonts w:ascii="Consolas" w:hAnsi="Consolas" w:cs="Consolas"/>
          <w:color w:val="000000"/>
          <w:sz w:val="24"/>
          <w:szCs w:val="24"/>
          <w:lang w:val="bg-BG"/>
        </w:rPr>
        <w:t>рийм за четене на файл.</w:t>
      </w:r>
    </w:p>
    <w:p w14:paraId="41548EA1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F55E793" w14:textId="7DEE0D90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std::</w:t>
      </w:r>
      <w:r w:rsidRPr="0070498D">
        <w:rPr>
          <w:rFonts w:ascii="Consolas" w:hAnsi="Consolas" w:cs="Consolas"/>
          <w:color w:val="2B91AF"/>
          <w:sz w:val="24"/>
          <w:szCs w:val="24"/>
        </w:rPr>
        <w:t>ofstream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output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стр</w:t>
      </w:r>
      <w:r w:rsidR="00F94F54">
        <w:rPr>
          <w:rFonts w:ascii="Consolas" w:hAnsi="Consolas" w:cs="Consolas"/>
          <w:color w:val="000000"/>
          <w:sz w:val="24"/>
          <w:szCs w:val="24"/>
          <w:lang w:val="bg-BG"/>
        </w:rPr>
        <w:t>ийм за писане във файл.</w:t>
      </w:r>
    </w:p>
    <w:p w14:paraId="126D6810" w14:textId="0A3DE078" w:rsidR="0070498D" w:rsidRDefault="0070498D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08B4845" w14:textId="77777777" w:rsidR="00F94F54" w:rsidRDefault="00F94F54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17B8C8A" w14:textId="6A605BC0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-CommandsProcesser </w:t>
      </w:r>
      <w:r>
        <w:rPr>
          <w:rFonts w:cstheme="minorHAnsi"/>
          <w:iCs/>
          <w:sz w:val="32"/>
          <w:szCs w:val="32"/>
          <w:lang w:val="bg-BG"/>
        </w:rPr>
        <w:t xml:space="preserve">– наследява </w:t>
      </w:r>
      <w:r w:rsidR="00F94F54">
        <w:rPr>
          <w:rFonts w:cstheme="minorHAnsi"/>
          <w:iCs/>
          <w:sz w:val="32"/>
          <w:szCs w:val="32"/>
          <w:lang w:val="bg-BG"/>
        </w:rPr>
        <w:t xml:space="preserve">множествено </w:t>
      </w:r>
      <w:r>
        <w:rPr>
          <w:rFonts w:cstheme="minorHAnsi"/>
          <w:iCs/>
          <w:sz w:val="32"/>
          <w:szCs w:val="32"/>
        </w:rPr>
        <w:t xml:space="preserve">FilesCommandsProcesser </w:t>
      </w:r>
      <w:r>
        <w:rPr>
          <w:rFonts w:cstheme="minorHAnsi"/>
          <w:iCs/>
          <w:sz w:val="32"/>
          <w:szCs w:val="32"/>
          <w:lang w:val="bg-BG"/>
        </w:rPr>
        <w:t xml:space="preserve">и </w:t>
      </w:r>
      <w:r>
        <w:rPr>
          <w:rFonts w:cstheme="minorHAnsi"/>
          <w:iCs/>
          <w:sz w:val="32"/>
          <w:szCs w:val="32"/>
        </w:rPr>
        <w:t>ArchivesCommandsProcesser.</w:t>
      </w:r>
      <w:r>
        <w:rPr>
          <w:rFonts w:cstheme="minorHAnsi"/>
          <w:iCs/>
          <w:sz w:val="32"/>
          <w:szCs w:val="32"/>
          <w:lang w:val="bg-BG"/>
        </w:rPr>
        <w:t xml:space="preserve"> Отговаря за прочитането на команди от стандартния вход и изпълнението им.</w:t>
      </w:r>
    </w:p>
    <w:p w14:paraId="721260DF" w14:textId="11422C2F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32A5D05B" w14:textId="77777777" w:rsidR="00DA5269" w:rsidRDefault="00DA5269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1E21A5C0" w14:textId="5BD8BAF7" w:rsidR="0070498D" w:rsidRDefault="0070498D" w:rsidP="007049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Публични член-методи:</w:t>
      </w:r>
    </w:p>
    <w:p w14:paraId="58C28120" w14:textId="38E082FE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39D2AD0D" w14:textId="0DACC90B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CommandsProcesser(</w:t>
      </w:r>
      <w:r w:rsidRPr="0070498D">
        <w:rPr>
          <w:rFonts w:ascii="Consolas" w:hAnsi="Consolas" w:cs="Consolas"/>
          <w:color w:val="2B91AF"/>
          <w:sz w:val="24"/>
          <w:szCs w:val="24"/>
        </w:rPr>
        <w:t>ArchivesManager</w:t>
      </w:r>
      <w:r w:rsidR="00F94F54">
        <w:rPr>
          <w:rFonts w:ascii="Consolas" w:hAnsi="Consolas" w:cs="Consolas"/>
          <w:color w:val="2B91AF"/>
          <w:sz w:val="24"/>
          <w:szCs w:val="24"/>
          <w:lang w:val="bg-BG"/>
        </w:rPr>
        <w:t xml:space="preserve"> 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70498D">
        <w:rPr>
          <w:rFonts w:ascii="Consolas" w:hAnsi="Consolas" w:cs="Consolas"/>
          <w:color w:val="808080"/>
          <w:sz w:val="24"/>
          <w:szCs w:val="24"/>
        </w:rPr>
        <w:t>archives</w:t>
      </w:r>
      <w:r w:rsidRPr="0070498D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конструктор.</w:t>
      </w:r>
    </w:p>
    <w:p w14:paraId="32239646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0A52731" w14:textId="7571FCB4" w:rsidR="00DA5269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proccessCommand()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прочита команда от стандартния вход и я изпълнява.</w:t>
      </w:r>
    </w:p>
    <w:p w14:paraId="30F86DD8" w14:textId="459AB309" w:rsidR="00DA5269" w:rsidRDefault="00DA5269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AD3499E" w14:textId="77777777" w:rsidR="00DA5269" w:rsidRDefault="00DA5269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70168CE" w14:textId="1C1E82ED" w:rsidR="00EC5214" w:rsidRDefault="0070498D" w:rsidP="00EC521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член-методи:</w:t>
      </w:r>
    </w:p>
    <w:p w14:paraId="4C0AB1DA" w14:textId="5155CEA9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D5417E9" w14:textId="6AB718F0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expectCommand()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прочита команда от стандартния вход.</w:t>
      </w:r>
    </w:p>
    <w:p w14:paraId="0D449984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E263210" w14:textId="60528B5C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extractBooksFromFile()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>–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>прочита файла с книги и инициализира колекцията.</w:t>
      </w:r>
    </w:p>
    <w:p w14:paraId="516F789E" w14:textId="77777777" w:rsidR="00C86AFB" w:rsidRPr="0070498D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A5B89A6" w14:textId="206F398F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exctractUsersFromFile()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прочита файла с потребители и инициализира колекцията.</w:t>
      </w:r>
    </w:p>
    <w:p w14:paraId="65FFEDF3" w14:textId="77777777" w:rsidR="00C86AFB" w:rsidRPr="00C86AFB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4BC6644" w14:textId="0FC1BEDC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deleteBooksFromMemory()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предефинирана функция,наследена от </w:t>
      </w:r>
      <w:r w:rsidR="00C86AFB">
        <w:rPr>
          <w:rFonts w:ascii="Consolas" w:hAnsi="Consolas" w:cs="Consolas"/>
          <w:color w:val="000000"/>
          <w:sz w:val="24"/>
          <w:szCs w:val="24"/>
        </w:rPr>
        <w:t>ArchivesCommandsProcesser.</w:t>
      </w:r>
    </w:p>
    <w:p w14:paraId="16C3AFD4" w14:textId="77777777" w:rsidR="00C86AFB" w:rsidRPr="00C86AFB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AC2B0E" w14:textId="44E16EBA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saveBooksToFile()</w:t>
      </w:r>
      <w:r w:rsidR="00C86AFB">
        <w:rPr>
          <w:rFonts w:ascii="Consolas" w:hAnsi="Consolas" w:cs="Consolas"/>
          <w:color w:val="000000"/>
          <w:sz w:val="24"/>
          <w:szCs w:val="24"/>
        </w:rPr>
        <w:t xml:space="preserve"> – 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>записва книгите от колекцията във файла,от когото са били заредени.</w:t>
      </w:r>
    </w:p>
    <w:p w14:paraId="623E1C56" w14:textId="77777777" w:rsidR="00C86AFB" w:rsidRPr="00C86AFB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9FC5E3A" w14:textId="7BA9048C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saveBooksToNewFile()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записва книгите от колекцията в нов файл.</w:t>
      </w:r>
    </w:p>
    <w:p w14:paraId="1E207881" w14:textId="77777777" w:rsidR="00C86AFB" w:rsidRPr="00C86AFB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0ACA356" w14:textId="0F9ABB85" w:rsidR="00C86AFB" w:rsidRDefault="0070498D" w:rsidP="00F9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saveUsersToFile()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записва колекцията от потребители във файла с потребители.</w:t>
      </w:r>
    </w:p>
    <w:p w14:paraId="3E188AA6" w14:textId="77777777" w:rsidR="00F94F54" w:rsidRPr="00F94F54" w:rsidRDefault="00F94F54" w:rsidP="00F94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8A95AE0" w14:textId="42AF8F68" w:rsidR="00F94F54" w:rsidRDefault="00F94F54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94F54"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finalize() –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записва данните за потребителите във файл преди програмата да приключи изпълнението си.</w:t>
      </w:r>
    </w:p>
    <w:p w14:paraId="641D4F5D" w14:textId="77777777" w:rsidR="00F94F54" w:rsidRPr="00F94F54" w:rsidRDefault="00F94F54" w:rsidP="00645FF1">
      <w:pPr>
        <w:rPr>
          <w:rFonts w:cstheme="minorHAnsi"/>
          <w:iCs/>
          <w:sz w:val="24"/>
          <w:szCs w:val="24"/>
          <w:lang w:val="bg-BG"/>
        </w:rPr>
      </w:pPr>
    </w:p>
    <w:p w14:paraId="7EA49B2A" w14:textId="1B30E585" w:rsidR="00C86AFB" w:rsidRDefault="00C86AFB" w:rsidP="00605D1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3DE1DC62" w14:textId="77777777" w:rsidR="00605D11" w:rsidRPr="00605D11" w:rsidRDefault="00605D11" w:rsidP="00605D1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2BA50BAF" w14:textId="40C31DBE" w:rsidR="00C86AFB" w:rsidRDefault="00C86AFB" w:rsidP="00C8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C86AFB">
        <w:rPr>
          <w:rFonts w:ascii="Consolas" w:hAnsi="Consolas" w:cs="Consolas"/>
          <w:color w:val="000000"/>
          <w:sz w:val="24"/>
          <w:szCs w:val="24"/>
        </w:rPr>
        <w:t>std::</w:t>
      </w:r>
      <w:r w:rsidRPr="00C86AFB">
        <w:rPr>
          <w:rFonts w:ascii="Consolas" w:hAnsi="Consolas" w:cs="Consolas"/>
          <w:color w:val="2B91AF"/>
          <w:sz w:val="24"/>
          <w:szCs w:val="24"/>
        </w:rPr>
        <w:t>string</w:t>
      </w:r>
      <w:r w:rsidRPr="00C86AFB">
        <w:rPr>
          <w:rFonts w:ascii="Consolas" w:hAnsi="Consolas" w:cs="Consolas"/>
          <w:color w:val="000000"/>
          <w:sz w:val="24"/>
          <w:szCs w:val="24"/>
        </w:rPr>
        <w:t xml:space="preserve"> command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команда.</w:t>
      </w:r>
    </w:p>
    <w:p w14:paraId="71DF05E5" w14:textId="77777777" w:rsidR="00EC5214" w:rsidRDefault="00EC5214" w:rsidP="00C86AFB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A5BDCF7" w14:textId="63DEB552" w:rsidR="00C86AFB" w:rsidRDefault="00C86AFB" w:rsidP="00C86AFB">
      <w:pPr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C86AFB">
        <w:rPr>
          <w:rFonts w:ascii="Consolas" w:hAnsi="Consolas" w:cs="Consolas"/>
          <w:color w:val="000000"/>
          <w:sz w:val="24"/>
          <w:szCs w:val="24"/>
        </w:rPr>
        <w:t>std::</w:t>
      </w:r>
      <w:r w:rsidRPr="00C86AFB">
        <w:rPr>
          <w:rFonts w:ascii="Consolas" w:hAnsi="Consolas" w:cs="Consolas"/>
          <w:color w:val="2B91AF"/>
          <w:sz w:val="24"/>
          <w:szCs w:val="24"/>
        </w:rPr>
        <w:t>string</w:t>
      </w:r>
      <w:r w:rsidRPr="00C86AFB">
        <w:rPr>
          <w:rFonts w:ascii="Consolas" w:hAnsi="Consolas" w:cs="Consolas"/>
          <w:color w:val="000000"/>
          <w:sz w:val="24"/>
          <w:szCs w:val="24"/>
        </w:rPr>
        <w:t xml:space="preserve"> option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опция към дадена команда.</w:t>
      </w:r>
    </w:p>
    <w:p w14:paraId="2C1DEDFD" w14:textId="133FBE2E" w:rsidR="00FB2E53" w:rsidRDefault="00FB2E53" w:rsidP="00C86AFB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F6FB831" w14:textId="4BF9DC3C" w:rsidR="00FB2E53" w:rsidRDefault="00FB2E53" w:rsidP="00C86AFB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B82B89F" w14:textId="2351A20B" w:rsidR="00FB2E53" w:rsidRDefault="00FB2E53" w:rsidP="00FB2E53">
      <w:pPr>
        <w:pStyle w:val="ListParagraph"/>
        <w:numPr>
          <w:ilvl w:val="0"/>
          <w:numId w:val="2"/>
        </w:numPr>
        <w:rPr>
          <w:i/>
          <w:sz w:val="32"/>
          <w:szCs w:val="32"/>
          <w:u w:val="single"/>
          <w:lang w:val="bg-BG"/>
        </w:rPr>
      </w:pPr>
      <w:r w:rsidRPr="00FB2E53">
        <w:rPr>
          <w:i/>
          <w:sz w:val="32"/>
          <w:szCs w:val="32"/>
          <w:u w:val="single"/>
          <w:lang w:val="bg-BG"/>
        </w:rPr>
        <w:t>Допълнителна информация за ход</w:t>
      </w:r>
      <w:r w:rsidRPr="00FB2E53">
        <w:rPr>
          <w:i/>
          <w:sz w:val="32"/>
          <w:szCs w:val="32"/>
          <w:u w:val="single"/>
        </w:rPr>
        <w:t>a</w:t>
      </w:r>
      <w:r w:rsidRPr="00FB2E53">
        <w:rPr>
          <w:i/>
          <w:sz w:val="32"/>
          <w:szCs w:val="32"/>
          <w:u w:val="single"/>
          <w:lang w:val="bg-BG"/>
        </w:rPr>
        <w:t xml:space="preserve"> на изпълнение на програмата.</w:t>
      </w:r>
    </w:p>
    <w:p w14:paraId="3BD071B0" w14:textId="77777777" w:rsidR="00FB2E53" w:rsidRDefault="00FB2E53" w:rsidP="00FB2E53">
      <w:pPr>
        <w:pStyle w:val="ListParagraph"/>
        <w:ind w:left="540"/>
        <w:rPr>
          <w:i/>
          <w:sz w:val="32"/>
          <w:szCs w:val="32"/>
          <w:u w:val="single"/>
          <w:lang w:val="bg-BG"/>
        </w:rPr>
      </w:pPr>
    </w:p>
    <w:p w14:paraId="7B1FE499" w14:textId="19B00923" w:rsidR="00FB2E53" w:rsidRDefault="00FB2E53" w:rsidP="00993F7A">
      <w:pPr>
        <w:ind w:firstLine="720"/>
        <w:rPr>
          <w:rFonts w:cstheme="minorHAnsi"/>
          <w:color w:val="000000"/>
          <w:sz w:val="32"/>
          <w:szCs w:val="32"/>
          <w:lang w:val="bg-BG"/>
        </w:rPr>
      </w:pPr>
      <w:r w:rsidRPr="00FB2E53">
        <w:rPr>
          <w:rFonts w:cstheme="minorHAnsi"/>
          <w:color w:val="000000"/>
          <w:sz w:val="32"/>
          <w:szCs w:val="32"/>
          <w:lang w:val="bg-BG"/>
        </w:rPr>
        <w:t>П</w:t>
      </w:r>
      <w:r>
        <w:rPr>
          <w:rFonts w:cstheme="minorHAnsi"/>
          <w:color w:val="000000"/>
          <w:sz w:val="32"/>
          <w:szCs w:val="32"/>
          <w:lang w:val="bg-BG"/>
        </w:rPr>
        <w:t xml:space="preserve">ри първоначално стартиране на програмата </w:t>
      </w:r>
      <w:r w:rsidR="00993F7A">
        <w:rPr>
          <w:rFonts w:cstheme="minorHAnsi"/>
          <w:color w:val="000000"/>
          <w:sz w:val="32"/>
          <w:szCs w:val="32"/>
          <w:lang w:val="bg-BG"/>
        </w:rPr>
        <w:t xml:space="preserve">автоматично </w:t>
      </w:r>
      <w:r>
        <w:rPr>
          <w:rFonts w:cstheme="minorHAnsi"/>
          <w:color w:val="000000"/>
          <w:sz w:val="32"/>
          <w:szCs w:val="32"/>
          <w:lang w:val="bg-BG"/>
        </w:rPr>
        <w:t xml:space="preserve">се създава файл </w:t>
      </w:r>
      <w:r>
        <w:rPr>
          <w:rFonts w:cstheme="minorHAnsi"/>
          <w:color w:val="000000"/>
          <w:sz w:val="32"/>
          <w:szCs w:val="32"/>
        </w:rPr>
        <w:t>‘Users.txt’</w:t>
      </w:r>
      <w:r>
        <w:rPr>
          <w:rFonts w:cstheme="minorHAnsi"/>
          <w:color w:val="000000"/>
          <w:sz w:val="32"/>
          <w:szCs w:val="32"/>
          <w:lang w:val="bg-BG"/>
        </w:rPr>
        <w:t>,</w:t>
      </w:r>
      <w:r w:rsidR="00993F7A">
        <w:rPr>
          <w:rFonts w:cstheme="minorHAnsi"/>
          <w:color w:val="000000"/>
          <w:sz w:val="32"/>
          <w:szCs w:val="32"/>
          <w:lang w:val="bg-BG"/>
        </w:rPr>
        <w:t>ако той не съществува,</w:t>
      </w:r>
      <w:r>
        <w:rPr>
          <w:rFonts w:cstheme="minorHAnsi"/>
          <w:color w:val="000000"/>
          <w:sz w:val="32"/>
          <w:szCs w:val="32"/>
          <w:lang w:val="bg-BG"/>
        </w:rPr>
        <w:t xml:space="preserve">в който ще се съхраняват всички потребители.При всяко следващо изпълнение този файл се зарежда в паметта и колекцията от потребители </w:t>
      </w:r>
      <w:r w:rsidR="00DE0B95">
        <w:rPr>
          <w:rFonts w:cstheme="minorHAnsi"/>
          <w:color w:val="000000"/>
          <w:sz w:val="32"/>
          <w:szCs w:val="32"/>
          <w:lang w:val="bg-BG"/>
        </w:rPr>
        <w:t xml:space="preserve">се инициализаира </w:t>
      </w:r>
      <w:r>
        <w:rPr>
          <w:rFonts w:cstheme="minorHAnsi"/>
          <w:color w:val="000000"/>
          <w:sz w:val="32"/>
          <w:szCs w:val="32"/>
          <w:lang w:val="bg-BG"/>
        </w:rPr>
        <w:t>със съответното съдържание</w:t>
      </w:r>
      <w:r w:rsidR="00993F7A">
        <w:rPr>
          <w:rFonts w:cstheme="minorHAnsi"/>
          <w:color w:val="000000"/>
          <w:sz w:val="32"/>
          <w:szCs w:val="32"/>
          <w:lang w:val="bg-BG"/>
        </w:rPr>
        <w:t xml:space="preserve">.При прекратяване на </w:t>
      </w:r>
      <w:r w:rsidR="00993F7A">
        <w:rPr>
          <w:rFonts w:cstheme="minorHAnsi"/>
          <w:color w:val="000000"/>
          <w:sz w:val="32"/>
          <w:szCs w:val="32"/>
          <w:lang w:val="bg-BG"/>
        </w:rPr>
        <w:lastRenderedPageBreak/>
        <w:t>изпълнението архивът с потребители се записва във файла.След първото изпълнение във файла ще бъде записан само потребителят по подразбиране,ако не бъдат добавени други.</w:t>
      </w:r>
    </w:p>
    <w:p w14:paraId="3A08ABC1" w14:textId="12E795AD" w:rsidR="00993F7A" w:rsidRDefault="00993F7A" w:rsidP="00993F7A">
      <w:pPr>
        <w:ind w:firstLine="720"/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lang w:val="bg-BG"/>
        </w:rPr>
        <w:t xml:space="preserve">При </w:t>
      </w:r>
      <w:r>
        <w:rPr>
          <w:rFonts w:cstheme="minorHAnsi"/>
          <w:color w:val="000000"/>
          <w:sz w:val="32"/>
          <w:szCs w:val="32"/>
        </w:rPr>
        <w:t xml:space="preserve">‘login’ </w:t>
      </w:r>
      <w:r>
        <w:rPr>
          <w:rFonts w:cstheme="minorHAnsi"/>
          <w:color w:val="000000"/>
          <w:sz w:val="32"/>
          <w:szCs w:val="32"/>
          <w:lang w:val="bg-BG"/>
        </w:rPr>
        <w:t xml:space="preserve">се въвеждат последователно име,парола </w:t>
      </w:r>
      <w:r w:rsidR="00F94F54">
        <w:rPr>
          <w:rFonts w:cstheme="minorHAnsi"/>
          <w:color w:val="000000"/>
          <w:sz w:val="32"/>
          <w:szCs w:val="32"/>
          <w:lang w:val="bg-BG"/>
        </w:rPr>
        <w:t>.При добавяне на нов потребител трябва да се укаже дали той е с администраторски права,или не (следва се формата,в който потребителите са записани във файла).</w:t>
      </w:r>
      <w:r w:rsidR="00277A98">
        <w:rPr>
          <w:rFonts w:cstheme="minorHAnsi"/>
          <w:color w:val="000000"/>
          <w:sz w:val="32"/>
          <w:szCs w:val="32"/>
          <w:lang w:val="bg-BG"/>
        </w:rPr>
        <w:t xml:space="preserve"> *</w:t>
      </w:r>
      <w:r>
        <w:rPr>
          <w:rFonts w:cstheme="minorHAnsi"/>
          <w:color w:val="000000"/>
          <w:sz w:val="32"/>
          <w:szCs w:val="32"/>
          <w:lang w:val="bg-BG"/>
        </w:rPr>
        <w:t>Потребителят по подразбиране не може да бъде изтрит.</w:t>
      </w:r>
    </w:p>
    <w:p w14:paraId="45F77BB8" w14:textId="47DF93E3" w:rsidR="00993F7A" w:rsidRDefault="00993F7A" w:rsidP="00993F7A">
      <w:pPr>
        <w:ind w:firstLine="720"/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lang w:val="bg-BG"/>
        </w:rPr>
        <w:t>Командите</w:t>
      </w:r>
      <w:r>
        <w:rPr>
          <w:rFonts w:cstheme="minorHAnsi"/>
          <w:color w:val="000000"/>
          <w:sz w:val="32"/>
          <w:szCs w:val="32"/>
        </w:rPr>
        <w:t xml:space="preserve"> </w:t>
      </w:r>
      <w:r>
        <w:rPr>
          <w:rFonts w:cstheme="minorHAnsi"/>
          <w:color w:val="000000"/>
          <w:sz w:val="32"/>
          <w:szCs w:val="32"/>
          <w:lang w:val="bg-BG"/>
        </w:rPr>
        <w:t xml:space="preserve"> </w:t>
      </w:r>
      <w:r>
        <w:rPr>
          <w:rFonts w:cstheme="minorHAnsi"/>
          <w:color w:val="000000"/>
          <w:sz w:val="32"/>
          <w:szCs w:val="32"/>
        </w:rPr>
        <w:t xml:space="preserve">‘open’ </w:t>
      </w:r>
      <w:r>
        <w:rPr>
          <w:rFonts w:cstheme="minorHAnsi"/>
          <w:color w:val="000000"/>
          <w:sz w:val="32"/>
          <w:szCs w:val="32"/>
          <w:lang w:val="bg-BG"/>
        </w:rPr>
        <w:t xml:space="preserve">и </w:t>
      </w:r>
      <w:r>
        <w:rPr>
          <w:rFonts w:cstheme="minorHAnsi"/>
          <w:color w:val="000000"/>
          <w:sz w:val="32"/>
          <w:szCs w:val="32"/>
        </w:rPr>
        <w:t xml:space="preserve">‘close’ </w:t>
      </w:r>
      <w:r>
        <w:rPr>
          <w:rFonts w:cstheme="minorHAnsi"/>
          <w:color w:val="000000"/>
          <w:sz w:val="32"/>
          <w:szCs w:val="32"/>
          <w:lang w:val="bg-BG"/>
        </w:rPr>
        <w:t xml:space="preserve">отговарят само за зареждането на </w:t>
      </w:r>
      <w:r w:rsidR="00DE0B95">
        <w:rPr>
          <w:rFonts w:cstheme="minorHAnsi"/>
          <w:color w:val="000000"/>
          <w:sz w:val="32"/>
          <w:szCs w:val="32"/>
          <w:lang w:val="bg-BG"/>
        </w:rPr>
        <w:t xml:space="preserve">данни за </w:t>
      </w:r>
      <w:r>
        <w:rPr>
          <w:rFonts w:cstheme="minorHAnsi"/>
          <w:color w:val="000000"/>
          <w:sz w:val="32"/>
          <w:szCs w:val="32"/>
          <w:lang w:val="bg-BG"/>
        </w:rPr>
        <w:t>книги в паметта.</w:t>
      </w:r>
      <w:r w:rsidR="00EC5214">
        <w:rPr>
          <w:rFonts w:cstheme="minorHAnsi"/>
          <w:color w:val="000000"/>
          <w:sz w:val="32"/>
          <w:szCs w:val="32"/>
          <w:lang w:val="bg-BG"/>
        </w:rPr>
        <w:t xml:space="preserve"> </w:t>
      </w:r>
      <w:r>
        <w:rPr>
          <w:rFonts w:cstheme="minorHAnsi"/>
          <w:color w:val="000000"/>
          <w:sz w:val="32"/>
          <w:szCs w:val="32"/>
          <w:lang w:val="bg-BG"/>
        </w:rPr>
        <w:t>Книга може да бъде въведена или от файл,или от стандартния вход.</w:t>
      </w:r>
      <w:r w:rsidR="00EC5214">
        <w:rPr>
          <w:rFonts w:cstheme="minorHAnsi"/>
          <w:color w:val="000000"/>
          <w:sz w:val="32"/>
          <w:szCs w:val="32"/>
          <w:lang w:val="bg-BG"/>
        </w:rPr>
        <w:t xml:space="preserve"> </w:t>
      </w:r>
      <w:r>
        <w:rPr>
          <w:rFonts w:cstheme="minorHAnsi"/>
          <w:color w:val="000000"/>
          <w:sz w:val="32"/>
          <w:szCs w:val="32"/>
          <w:lang w:val="bg-BG"/>
        </w:rPr>
        <w:t>Въвеждането от стандартния вход трябва да стане по същия начин,както е форматирано съдържанието на файла  (Всеки атрибут на нов ред с изключение на ключовите думи. Те са изброени една след друга на един ред,като в началото на реда е указан техният брой.)</w:t>
      </w:r>
    </w:p>
    <w:p w14:paraId="3FA6A626" w14:textId="3398F214" w:rsidR="00D93035" w:rsidRDefault="00D93035" w:rsidP="00277A98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  <w:lang w:val="bg-BG"/>
        </w:rPr>
        <w:tab/>
        <w:t xml:space="preserve">След въвеждане на команда </w:t>
      </w:r>
      <w:r>
        <w:rPr>
          <w:rFonts w:cstheme="minorHAnsi"/>
          <w:color w:val="000000"/>
          <w:sz w:val="32"/>
          <w:szCs w:val="32"/>
        </w:rPr>
        <w:t xml:space="preserve">‘books remove’ </w:t>
      </w:r>
      <w:r w:rsidR="00F94F54">
        <w:rPr>
          <w:rFonts w:cstheme="minorHAnsi"/>
          <w:color w:val="000000"/>
          <w:sz w:val="32"/>
          <w:szCs w:val="32"/>
          <w:lang w:val="bg-BG"/>
        </w:rPr>
        <w:t xml:space="preserve">ще бъдат </w:t>
      </w:r>
    </w:p>
    <w:p w14:paraId="7B6042E0" w14:textId="44C04061" w:rsidR="00D93035" w:rsidRDefault="00D93035" w:rsidP="00277A98">
      <w:pPr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lang w:val="bg-BG"/>
        </w:rPr>
        <w:t>изведени съобщения за въвеждане на заглавие и автор на книгата,която предстои да бъде премахната.</w:t>
      </w:r>
      <w:r w:rsidR="00F94F54">
        <w:rPr>
          <w:rFonts w:cstheme="minorHAnsi"/>
          <w:color w:val="000000"/>
          <w:sz w:val="32"/>
          <w:szCs w:val="32"/>
          <w:lang w:val="bg-BG"/>
        </w:rPr>
        <w:t xml:space="preserve"> Чак тогава можете да въведете данните.</w:t>
      </w:r>
    </w:p>
    <w:p w14:paraId="77E2F822" w14:textId="7E7A75B2" w:rsidR="00FE6FB2" w:rsidRPr="00F94F54" w:rsidRDefault="00ED150C" w:rsidP="00F94F54">
      <w:pPr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lang w:val="bg-BG"/>
        </w:rPr>
        <w:tab/>
        <w:t>В архива,който съхранява кода на програмата и тази документация,е приложен и примерен файл с информация за книги.</w:t>
      </w:r>
    </w:p>
    <w:sectPr w:rsidR="00FE6FB2" w:rsidRPr="00F9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53D7B" w14:textId="77777777" w:rsidR="00D82EAC" w:rsidRDefault="00D82EAC" w:rsidP="00B7437F">
      <w:pPr>
        <w:spacing w:after="0" w:line="240" w:lineRule="auto"/>
      </w:pPr>
      <w:r>
        <w:separator/>
      </w:r>
    </w:p>
  </w:endnote>
  <w:endnote w:type="continuationSeparator" w:id="0">
    <w:p w14:paraId="41FB4DAA" w14:textId="77777777" w:rsidR="00D82EAC" w:rsidRDefault="00D82EAC" w:rsidP="00B7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4936C" w14:textId="77777777" w:rsidR="00D82EAC" w:rsidRDefault="00D82EAC" w:rsidP="00B7437F">
      <w:pPr>
        <w:spacing w:after="0" w:line="240" w:lineRule="auto"/>
      </w:pPr>
      <w:r>
        <w:separator/>
      </w:r>
    </w:p>
  </w:footnote>
  <w:footnote w:type="continuationSeparator" w:id="0">
    <w:p w14:paraId="57C45EB6" w14:textId="77777777" w:rsidR="00D82EAC" w:rsidRDefault="00D82EAC" w:rsidP="00B7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F008A"/>
    <w:multiLevelType w:val="hybridMultilevel"/>
    <w:tmpl w:val="F64C75BC"/>
    <w:lvl w:ilvl="0" w:tplc="FE080C9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0BD7"/>
    <w:multiLevelType w:val="hybridMultilevel"/>
    <w:tmpl w:val="AE44D6D8"/>
    <w:lvl w:ilvl="0" w:tplc="1F14A30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3C01"/>
    <w:multiLevelType w:val="hybridMultilevel"/>
    <w:tmpl w:val="52888D16"/>
    <w:lvl w:ilvl="0" w:tplc="95A43FFE">
      <w:start w:val="6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CC7127F"/>
    <w:multiLevelType w:val="hybridMultilevel"/>
    <w:tmpl w:val="93EEAC82"/>
    <w:lvl w:ilvl="0" w:tplc="24F2A37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48D"/>
    <w:multiLevelType w:val="hybridMultilevel"/>
    <w:tmpl w:val="E00CEEE0"/>
    <w:lvl w:ilvl="0" w:tplc="13A4DC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E3441"/>
    <w:multiLevelType w:val="hybridMultilevel"/>
    <w:tmpl w:val="8268470A"/>
    <w:lvl w:ilvl="0" w:tplc="2142618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614E0"/>
    <w:multiLevelType w:val="hybridMultilevel"/>
    <w:tmpl w:val="824E6A1A"/>
    <w:lvl w:ilvl="0" w:tplc="1D68739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F0AEC"/>
    <w:multiLevelType w:val="hybridMultilevel"/>
    <w:tmpl w:val="358EF522"/>
    <w:lvl w:ilvl="0" w:tplc="7904ECF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F5DDF"/>
    <w:multiLevelType w:val="hybridMultilevel"/>
    <w:tmpl w:val="10A01FB4"/>
    <w:lvl w:ilvl="0" w:tplc="E1CAA50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76FDA"/>
    <w:multiLevelType w:val="hybridMultilevel"/>
    <w:tmpl w:val="4994143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6F3A5D95"/>
    <w:multiLevelType w:val="hybridMultilevel"/>
    <w:tmpl w:val="CBF4DC2A"/>
    <w:lvl w:ilvl="0" w:tplc="0540CD20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91C"/>
    <w:multiLevelType w:val="hybridMultilevel"/>
    <w:tmpl w:val="83EA0C2C"/>
    <w:lvl w:ilvl="0" w:tplc="94B69AE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717F4"/>
    <w:multiLevelType w:val="hybridMultilevel"/>
    <w:tmpl w:val="0D48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E85"/>
    <w:rsid w:val="000016F6"/>
    <w:rsid w:val="00032CC3"/>
    <w:rsid w:val="0007015C"/>
    <w:rsid w:val="00081751"/>
    <w:rsid w:val="000C3C04"/>
    <w:rsid w:val="000D4D80"/>
    <w:rsid w:val="0011309A"/>
    <w:rsid w:val="001213C4"/>
    <w:rsid w:val="001D450E"/>
    <w:rsid w:val="00277A98"/>
    <w:rsid w:val="002F5F56"/>
    <w:rsid w:val="00333506"/>
    <w:rsid w:val="003B24BC"/>
    <w:rsid w:val="00401F4A"/>
    <w:rsid w:val="00412813"/>
    <w:rsid w:val="004D1AA3"/>
    <w:rsid w:val="005229EE"/>
    <w:rsid w:val="00531200"/>
    <w:rsid w:val="0054104F"/>
    <w:rsid w:val="00545928"/>
    <w:rsid w:val="00605D11"/>
    <w:rsid w:val="00645FF1"/>
    <w:rsid w:val="0070498D"/>
    <w:rsid w:val="00720104"/>
    <w:rsid w:val="0076694A"/>
    <w:rsid w:val="00794724"/>
    <w:rsid w:val="007D2A1B"/>
    <w:rsid w:val="007F04DE"/>
    <w:rsid w:val="00822C8E"/>
    <w:rsid w:val="008704D9"/>
    <w:rsid w:val="008A2113"/>
    <w:rsid w:val="008D1F74"/>
    <w:rsid w:val="009141AE"/>
    <w:rsid w:val="00993F7A"/>
    <w:rsid w:val="009B7BF5"/>
    <w:rsid w:val="00A53F72"/>
    <w:rsid w:val="00B549B6"/>
    <w:rsid w:val="00B7437F"/>
    <w:rsid w:val="00B80147"/>
    <w:rsid w:val="00B9711B"/>
    <w:rsid w:val="00C77A82"/>
    <w:rsid w:val="00C86AFB"/>
    <w:rsid w:val="00D82EAC"/>
    <w:rsid w:val="00D93035"/>
    <w:rsid w:val="00DA5269"/>
    <w:rsid w:val="00DB5953"/>
    <w:rsid w:val="00DC2D68"/>
    <w:rsid w:val="00DE0B95"/>
    <w:rsid w:val="00DF6D97"/>
    <w:rsid w:val="00E76743"/>
    <w:rsid w:val="00E874AF"/>
    <w:rsid w:val="00EC5214"/>
    <w:rsid w:val="00ED150C"/>
    <w:rsid w:val="00F94F54"/>
    <w:rsid w:val="00FB2E53"/>
    <w:rsid w:val="00FD6E85"/>
    <w:rsid w:val="00FE6FB2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C0FF"/>
  <w15:chartTrackingRefBased/>
  <w15:docId w15:val="{D931BB8B-B62F-4CC6-B70B-74246531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15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7437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437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43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21AE9-D794-451B-90B3-10473821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13025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Boncheva, Aleksandrina (A.B.)</dc:creator>
  <cp:keywords/>
  <dc:description/>
  <cp:lastModifiedBy>Allie</cp:lastModifiedBy>
  <cp:revision>6</cp:revision>
  <dcterms:created xsi:type="dcterms:W3CDTF">2020-05-31T18:12:00Z</dcterms:created>
  <dcterms:modified xsi:type="dcterms:W3CDTF">2020-06-16T20:01:00Z</dcterms:modified>
</cp:coreProperties>
</file>